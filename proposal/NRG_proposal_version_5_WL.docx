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08D6" w14:textId="77777777" w:rsidR="004A75B2"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sz w:val="24"/>
          <w:szCs w:val="24"/>
          <w:u w:val="single"/>
        </w:rPr>
        <w:t>TITLE</w:t>
      </w:r>
    </w:p>
    <w:p w14:paraId="1C176BDB" w14:textId="273365C6" w:rsidR="00F57906" w:rsidRDefault="00075D9A" w:rsidP="004A75B2">
      <w:pPr>
        <w:spacing w:after="0" w:line="240" w:lineRule="auto"/>
        <w:rPr>
          <w:rFonts w:ascii="Times New Roman" w:hAnsi="Times New Roman" w:cs="Times New Roman"/>
          <w:sz w:val="24"/>
          <w:szCs w:val="24"/>
        </w:rPr>
      </w:pPr>
      <w:bookmarkStart w:id="0" w:name="_Hlk132381322"/>
      <w:r w:rsidRPr="00374CF3">
        <w:rPr>
          <w:rFonts w:ascii="Times New Roman" w:hAnsi="Times New Roman" w:cs="Times New Roman"/>
          <w:sz w:val="24"/>
          <w:szCs w:val="24"/>
        </w:rPr>
        <w:t>A practical guide to filtering in the era of large genomic data sets</w:t>
      </w:r>
      <w:bookmarkEnd w:id="0"/>
    </w:p>
    <w:p w14:paraId="21183836" w14:textId="7019A917" w:rsidR="004A75B2" w:rsidRPr="00374CF3" w:rsidRDefault="00F57906" w:rsidP="00F96710">
      <w:pPr>
        <w:spacing w:before="360" w:after="120" w:line="240" w:lineRule="auto"/>
        <w:rPr>
          <w:rFonts w:ascii="Times New Roman" w:hAnsi="Times New Roman" w:cs="Times New Roman"/>
          <w:sz w:val="24"/>
          <w:szCs w:val="24"/>
        </w:rPr>
      </w:pPr>
      <w:r>
        <w:rPr>
          <w:rFonts w:ascii="Times New Roman" w:hAnsi="Times New Roman" w:cs="Times New Roman"/>
          <w:b/>
          <w:sz w:val="24"/>
          <w:szCs w:val="24"/>
          <w:u w:val="single"/>
        </w:rPr>
        <w:t>RATIONALE AND CONTENT</w:t>
      </w:r>
      <w:r w:rsidR="000B677C">
        <w:rPr>
          <w:rFonts w:ascii="Times New Roman" w:hAnsi="Times New Roman" w:cs="Times New Roman"/>
          <w:b/>
          <w:sz w:val="24"/>
          <w:szCs w:val="24"/>
          <w:u w:val="single"/>
        </w:rPr>
        <w:t>/ABSTRACT</w:t>
      </w:r>
    </w:p>
    <w:p w14:paraId="6DC7249A" w14:textId="1607B0FE" w:rsidR="00BB3138" w:rsidRPr="00374CF3" w:rsidRDefault="00BB3138" w:rsidP="00BB3138">
      <w:pPr>
        <w:spacing w:after="120"/>
        <w:rPr>
          <w:rFonts w:ascii="Times New Roman" w:hAnsi="Times New Roman" w:cs="Times New Roman"/>
          <w:b/>
          <w:sz w:val="24"/>
          <w:szCs w:val="24"/>
          <w:u w:val="single"/>
        </w:rPr>
      </w:pPr>
      <w:r w:rsidRPr="00374CF3">
        <w:rPr>
          <w:rFonts w:ascii="Times New Roman" w:hAnsi="Times New Roman" w:cs="Times New Roman"/>
          <w:sz w:val="24"/>
          <w:szCs w:val="24"/>
        </w:rPr>
        <w:t>Recent</w:t>
      </w:r>
      <w:r w:rsidRPr="00374CF3">
        <w:rPr>
          <w:rFonts w:ascii="Times New Roman" w:hAnsi="Times New Roman" w:cs="Times New Roman"/>
          <w:iCs/>
          <w:sz w:val="24"/>
          <w:szCs w:val="24"/>
        </w:rPr>
        <w:t xml:space="preserve"> and rapid advances in both short (e.g., </w:t>
      </w:r>
      <w:r w:rsidRPr="00374CF3">
        <w:rPr>
          <w:rFonts w:ascii="Times New Roman" w:hAnsi="Times New Roman" w:cs="Times New Roman"/>
          <w:i/>
          <w:sz w:val="24"/>
          <w:szCs w:val="24"/>
        </w:rPr>
        <w:t>Illumina</w:t>
      </w:r>
      <w:r w:rsidRPr="00374CF3">
        <w:rPr>
          <w:rFonts w:ascii="Times New Roman" w:hAnsi="Times New Roman" w:cs="Times New Roman"/>
          <w:iCs/>
          <w:sz w:val="24"/>
          <w:szCs w:val="24"/>
        </w:rPr>
        <w:t xml:space="preserve">) and long (e.g., </w:t>
      </w:r>
      <w:r w:rsidRPr="00374CF3">
        <w:rPr>
          <w:rFonts w:ascii="Times New Roman" w:hAnsi="Times New Roman" w:cs="Times New Roman"/>
          <w:i/>
          <w:sz w:val="24"/>
          <w:szCs w:val="24"/>
        </w:rPr>
        <w:t>PacBio</w:t>
      </w:r>
      <w:r w:rsidRPr="00374CF3">
        <w:rPr>
          <w:rFonts w:ascii="Times New Roman" w:hAnsi="Times New Roman" w:cs="Times New Roman"/>
          <w:iCs/>
          <w:sz w:val="24"/>
          <w:szCs w:val="24"/>
        </w:rPr>
        <w:t xml:space="preserve">) read sequencing have resulted in the proliferation of genome-wide data. These sequencing methods all result </w:t>
      </w:r>
      <w:r w:rsidR="00692A1F">
        <w:rPr>
          <w:rFonts w:ascii="Times New Roman" w:hAnsi="Times New Roman" w:cs="Times New Roman"/>
          <w:iCs/>
          <w:sz w:val="24"/>
          <w:szCs w:val="24"/>
        </w:rPr>
        <w:t xml:space="preserve">in </w:t>
      </w:r>
      <w:r w:rsidRPr="00374CF3">
        <w:rPr>
          <w:rFonts w:ascii="Times New Roman" w:hAnsi="Times New Roman" w:cs="Times New Roman"/>
          <w:iCs/>
          <w:sz w:val="24"/>
          <w:szCs w:val="24"/>
        </w:rPr>
        <w:t xml:space="preserve">large numbers of reads that, importantly, are not entirely free of </w:t>
      </w:r>
      <w:r w:rsidR="005371B3">
        <w:rPr>
          <w:rFonts w:ascii="Times New Roman" w:hAnsi="Times New Roman" w:cs="Times New Roman"/>
          <w:iCs/>
          <w:sz w:val="24"/>
          <w:szCs w:val="24"/>
        </w:rPr>
        <w:t>sequencing</w:t>
      </w:r>
      <w:r w:rsidRPr="00374CF3">
        <w:rPr>
          <w:rFonts w:ascii="Times New Roman" w:hAnsi="Times New Roman" w:cs="Times New Roman"/>
          <w:iCs/>
          <w:sz w:val="24"/>
          <w:szCs w:val="24"/>
        </w:rPr>
        <w:t xml:space="preserve"> errors</w:t>
      </w:r>
      <w:r w:rsidR="000348FC" w:rsidRPr="00374CF3">
        <w:rPr>
          <w:rFonts w:ascii="Times New Roman" w:hAnsi="Times New Roman" w:cs="Times New Roman"/>
          <w:iCs/>
          <w:sz w:val="24"/>
          <w:szCs w:val="24"/>
        </w:rPr>
        <w:t xml:space="preserve"> </w:t>
      </w:r>
      <w:r w:rsidR="000348FC"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{"citationID":"gR5pQ6Y7","properties":{"formattedCitation":"(Pompanon et al., 2005)","plainCitation":"(Pompanon et al., 2005)","dontUpdate":true,"noteIndex":0},"citationItems":[{"id":5207,"uris":["http://zotero.org/users/10196124/items/RHFG645R"],"itemData":{"id":5207,"type":"article-journal","abstract":"Although genotyping errors affect most data and can markedly influence the biological conclusions of a study, they are too often neglected.Genotyping errors can result from very diverse, complex, and sometimes cryptic origins and are linked to the primary DNA sequence itself, the low quality or quantity of the DNA sample, biochemical artefacts or human factors.Although several estimates of genotyping error rates are commonly used, the error rate per locus is considered to be the most universal metric, as it allows comparisons to be made between studies and different types of markers.Even low rates of genotyping error can markedly affect linkage and association studies, individual identification and population genetic studies.The optimal strategies to limit the occurrence and the impact of genotyping errors are case-specific and will be determined by several factors (for example, biological question, tolerable error rate, equipment and technical skills locally available).General recommendations are provided to help researchers to build their own procedure to face genotyping errors by limiting the production of errors during genotyping, cleaning the dataset after genotyping and analysing data taking into account the errors.Providing information about the methods for error detection and error rate estimation in published work would make it possible to assign a quality index to each genotype, and would allow the scientific community to critically assess unexpected results.","container-title":"Nature Reviews Genetics","DOI":"10.1038/nrg1707","ISSN":"1471-0064","issue":"11","journalAbbreviation":"Nature Reviews Genetics","page":"847-859","title":"Genotyping errors: causes, consequences and solutions","volume":"6","author":[{"family":"Pompanon","given":"François"},{"family":"Bonin","given":"Aurélie"},{"family":"Bellemain","given":"Eva"},{"family":"Taberlet","given":"Pierre"}],"issued":{"date-parts":[["2005",11,1]]},"citation-key":"pompanonGenotypingErrorsCauses2005"}}],"schema":"https://github.com/citation-style-language/schema/raw/master/csl-citation.json"} </w:instrText>
      </w:r>
      <w:r w:rsidR="000348FC" w:rsidRPr="00374CF3">
        <w:rPr>
          <w:rFonts w:ascii="Times New Roman" w:hAnsi="Times New Roman" w:cs="Times New Roman"/>
          <w:sz w:val="24"/>
          <w:szCs w:val="24"/>
        </w:rPr>
        <w:fldChar w:fldCharType="separate"/>
      </w:r>
      <w:r w:rsidR="000348FC" w:rsidRPr="00374CF3">
        <w:rPr>
          <w:rFonts w:ascii="Times New Roman" w:hAnsi="Times New Roman" w:cs="Times New Roman"/>
          <w:sz w:val="24"/>
          <w:szCs w:val="24"/>
        </w:rPr>
        <w:t>(Pompanon et al., 2005</w:t>
      </w:r>
      <w:r w:rsidR="002F3A2C">
        <w:rPr>
          <w:rFonts w:ascii="Times New Roman" w:hAnsi="Times New Roman" w:cs="Times New Roman"/>
          <w:sz w:val="24"/>
          <w:szCs w:val="24"/>
        </w:rPr>
        <w:t>; Stolar &amp; Nekrutenko 2021</w:t>
      </w:r>
      <w:r w:rsidR="000348FC" w:rsidRPr="00374CF3">
        <w:rPr>
          <w:rFonts w:ascii="Times New Roman" w:hAnsi="Times New Roman" w:cs="Times New Roman"/>
          <w:sz w:val="24"/>
          <w:szCs w:val="24"/>
        </w:rPr>
        <w:t>)</w:t>
      </w:r>
      <w:r w:rsidR="000348FC" w:rsidRPr="00374CF3">
        <w:rPr>
          <w:rFonts w:ascii="Times New Roman" w:hAnsi="Times New Roman" w:cs="Times New Roman"/>
          <w:sz w:val="24"/>
          <w:szCs w:val="24"/>
        </w:rPr>
        <w:fldChar w:fldCharType="end"/>
      </w:r>
      <w:r w:rsidRPr="00374CF3">
        <w:rPr>
          <w:rFonts w:ascii="Times New Roman" w:hAnsi="Times New Roman" w:cs="Times New Roman"/>
          <w:iCs/>
          <w:sz w:val="24"/>
          <w:szCs w:val="24"/>
        </w:rPr>
        <w:t xml:space="preserve">. </w:t>
      </w:r>
      <w:r w:rsidR="00D34EB5" w:rsidRPr="00374CF3">
        <w:rPr>
          <w:rFonts w:ascii="Times New Roman" w:hAnsi="Times New Roman" w:cs="Times New Roman"/>
          <w:iCs/>
          <w:sz w:val="24"/>
          <w:szCs w:val="24"/>
        </w:rPr>
        <w:t>These</w:t>
      </w:r>
      <w:r w:rsidRPr="00374CF3">
        <w:rPr>
          <w:rFonts w:ascii="Times New Roman" w:hAnsi="Times New Roman" w:cs="Times New Roman"/>
          <w:iCs/>
          <w:sz w:val="24"/>
          <w:szCs w:val="24"/>
        </w:rPr>
        <w:t xml:space="preserve"> sequences are typically aligned back to a reference genome</w:t>
      </w:r>
      <w:r w:rsidR="006F082A" w:rsidRPr="00374CF3">
        <w:rPr>
          <w:rFonts w:ascii="Times New Roman" w:hAnsi="Times New Roman" w:cs="Times New Roman"/>
          <w:iCs/>
          <w:sz w:val="24"/>
          <w:szCs w:val="24"/>
        </w:rPr>
        <w:t xml:space="preserve"> (reference guided assembly) or to each other (de-novo assembly)</w:t>
      </w:r>
      <w:r w:rsidRPr="00374CF3">
        <w:rPr>
          <w:rFonts w:ascii="Times New Roman" w:hAnsi="Times New Roman" w:cs="Times New Roman"/>
          <w:iCs/>
          <w:sz w:val="24"/>
          <w:szCs w:val="24"/>
        </w:rPr>
        <w:t xml:space="preserve">, </w:t>
      </w:r>
      <w:r w:rsidR="006F082A" w:rsidRPr="00374CF3">
        <w:rPr>
          <w:rFonts w:ascii="Times New Roman" w:hAnsi="Times New Roman" w:cs="Times New Roman"/>
          <w:iCs/>
          <w:sz w:val="24"/>
          <w:szCs w:val="24"/>
        </w:rPr>
        <w:t>both of which</w:t>
      </w:r>
      <w:r w:rsidRPr="00374CF3">
        <w:rPr>
          <w:rFonts w:ascii="Times New Roman" w:hAnsi="Times New Roman" w:cs="Times New Roman"/>
          <w:iCs/>
          <w:sz w:val="24"/>
          <w:szCs w:val="24"/>
        </w:rPr>
        <w:t xml:space="preserve"> </w:t>
      </w:r>
      <w:r w:rsidR="006F082A" w:rsidRPr="00374CF3">
        <w:rPr>
          <w:rFonts w:ascii="Times New Roman" w:hAnsi="Times New Roman" w:cs="Times New Roman"/>
          <w:iCs/>
          <w:sz w:val="24"/>
          <w:szCs w:val="24"/>
        </w:rPr>
        <w:t>ca</w:t>
      </w:r>
      <w:r w:rsidR="002F3A2C">
        <w:rPr>
          <w:rFonts w:ascii="Times New Roman" w:hAnsi="Times New Roman" w:cs="Times New Roman"/>
          <w:iCs/>
          <w:sz w:val="24"/>
          <w:szCs w:val="24"/>
        </w:rPr>
        <w:t>n</w:t>
      </w:r>
      <w:r w:rsidR="006F082A" w:rsidRPr="00374CF3">
        <w:rPr>
          <w:rFonts w:ascii="Times New Roman" w:hAnsi="Times New Roman" w:cs="Times New Roman"/>
          <w:iCs/>
          <w:sz w:val="24"/>
          <w:szCs w:val="24"/>
        </w:rPr>
        <w:t xml:space="preserve"> </w:t>
      </w:r>
      <w:r w:rsidRPr="00374CF3">
        <w:rPr>
          <w:rFonts w:ascii="Times New Roman" w:hAnsi="Times New Roman" w:cs="Times New Roman"/>
          <w:iCs/>
          <w:sz w:val="24"/>
          <w:szCs w:val="24"/>
        </w:rPr>
        <w:t>further increase error rate</w:t>
      </w:r>
      <w:r w:rsidR="006F082A" w:rsidRPr="00374CF3">
        <w:rPr>
          <w:rFonts w:ascii="Times New Roman" w:hAnsi="Times New Roman" w:cs="Times New Roman"/>
          <w:iCs/>
          <w:sz w:val="24"/>
          <w:szCs w:val="24"/>
        </w:rPr>
        <w:t>s</w:t>
      </w:r>
      <w:r w:rsidRPr="00374CF3">
        <w:rPr>
          <w:rFonts w:ascii="Times New Roman" w:hAnsi="Times New Roman" w:cs="Times New Roman"/>
          <w:iCs/>
          <w:sz w:val="24"/>
          <w:szCs w:val="24"/>
        </w:rPr>
        <w:t xml:space="preserve"> when genetic variants are called (e.g., SNPs</w:t>
      </w:r>
      <w:r w:rsidR="000348FC" w:rsidRPr="00374CF3">
        <w:rPr>
          <w:rFonts w:ascii="Times New Roman" w:hAnsi="Times New Roman" w:cs="Times New Roman"/>
          <w:iCs/>
          <w:sz w:val="24"/>
          <w:szCs w:val="24"/>
        </w:rPr>
        <w:t>, see</w:t>
      </w:r>
      <w:r w:rsidR="0053788F" w:rsidRPr="00374CF3">
        <w:rPr>
          <w:rFonts w:ascii="Times New Roman" w:hAnsi="Times New Roman" w:cs="Times New Roman"/>
          <w:iCs/>
          <w:sz w:val="24"/>
          <w:szCs w:val="24"/>
        </w:rPr>
        <w:t xml:space="preserve"> </w:t>
      </w:r>
      <w:r w:rsidR="000348FC"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{"citationID":"KeGiYW15","properties":{"formattedCitation":"(Fountain et al., 2016; O\\uc0\\u8217{}Leary et al., 2018)","plainCitation":"(Fountain et al., 2016; O’Leary et al., 2018)","dontUpdate":true,"noteIndex":0},"citationItems":[{"id":5211,"uris":["http://zotero.org/users/10196124/items/5A4HF7W3"],"itemData":{"id":5211,"type":"article-journal","abstract":"Abstract Sequencing reduced-representation libraries of restriction site-associated DNA (RADseq) to identify single nucleotide polymorphisms (SNPs) is quickly becoming a standard methodology for molecular ecologists. Because of the scale of RADseq data sets, putative loci cannot be assessed individually, making the process of filtering noise and correctly identifying biologically meaningful signal more difficult. Artefacts introduced during library preparation and/or bioinformatic processing of SNP data can create patterns that are incorrectly interpreted as indicative of population structure or natural selection. Therefore, it is crucial to carefully consider types of errors that may be introduced during laboratory work and data processing, and how to minimize, detect and remove these errors. Here, we discuss issues inherent to RADseq methodologies that can result in artefacts during library preparation and locus reconstruction resulting in erroneous SNP calls and, ultimately, genotyping error. Further, we describe steps that can be implemented to create a rigorously filtered data set consisting of markers accurately representing independent loci and compare the effect of different combinations of filters on four RAD data sets. At last, we stress the importance of publishing raw sequence data along with final filtered data sets in addition to detailed documentation of filtering steps and quality control measures.","container-title":"Molecular Ecology","DOI":"10.1111/mec.14792","ISSN":"0962-1083","issue":"16","journalAbbreviation":"Molecular Ecology","note":"publisher: John Wiley &amp; Sons, Ltd","page":"3193-3206","title":"These aren’t the loci you’e looking for: Principles of effective SNP filtering for molecular ecologists","volume":"27","author":[{"family":"O'Leary","given":"Shannon J."},{"family":"Puritz","given":"Jonathan B."},{"family":"Willis","given":"Stuart C."},{"family":"Hollenbeck","given":"Christopher M."},{"family":"Portnoy","given":"David S."}],"issued":{"date-parts":[["2018",8,1]]},"citation-key":"olearyTheseArenLoci2018"}},{"id":5205,"uris":["http://zotero.org/users/10196124/items/UNRAHG72"],"itemData":{"id":5205,"type":"article-journal","abstract":"Abstract Restriction-enzyme-based sequencing methods enable the genotyping of thousands of single nucleotide polymorphism (SNP) loci in nonmodel organisms. However, in contrast to traditional genetic markers, genotyping error rates in SNPs derived from restriction-enzyme-based methods remain largely unknown. Here, we estimated genotyping error rates in SNPs genotyped with double digest RAD sequencing from Mendelian incompatibilities in known mother?offspring dyads of Hoffman's two-toed sloth (Choloepus hoffmanni) across a range of coverage and sequence quality criteria, for both reference-aligned and de novo-assembled data sets. Genotyping error rates were more sensitive to coverage than sequence quality and low coverage yielded high error rates, particularly in de novo-assembled data sets. For example, coverage ≥5 yielded median genotyping error rates of ≥0.03 and ≥0.11 in reference-aligned and de novo-assembled data sets, respectively. Genotyping error rates declined to ≤0.01 in reference-aligned data sets with a coverage ≥30, but remained ≥0.04 in the de novo-assembled data sets. We observed approximately 10- and 13-fold declines in the number of loci sampled in the reference-aligned and de novo-assembled data sets when coverage was increased from ≥5 to ≥30 at quality score ≥30, respectively. Finally, we assessed the effects of genotyping coverage on a common population genetic application, parentage assignments, and showed that the proportion of incorrectly assigned maternities was relatively high at low coverage. Overall, our results suggest that the trade-off between sample size and genotyping error rates be considered prior to building sequencing libraries, reporting genotyping error rates become standard practice, and that effects of genotyping errors on inference be evaluated in restriction-enzyme-based SNP studies.","container-title":"Molecular Ecology Resources","DOI":"10.1111/1755-0998.12519","ISSN":"1755-098X","issue":"4","journalAbbreviation":"Molecular Ecology Resources","note":"publisher: John Wiley &amp; Sons, Ltd","page":"966-978","title":"Finding the right coverage: the impact of coverage and sequence quality on single nucleotide polymorphism genotyping error rates","volume":"16","author":[{"family":"Fountain","given":"Emily D."},{"family":"Pauli","given":"Jonathan N."},{"family":"Reid","given":"Brendan N."},{"family":"Palsbøll","given":"Per J."},{"family":"Peery","given":"M. Zachariah"}],"issued":{"date-parts":[["2016",7,1]]},"citation-key":"fountainFindingRightCoverage2016"}}],"schema":"https://github.com/citation-style-language/schema/raw/master/csl-citation.json"} </w:instrText>
      </w:r>
      <w:r w:rsidR="000348FC" w:rsidRPr="00374CF3">
        <w:rPr>
          <w:rFonts w:ascii="Times New Roman" w:hAnsi="Times New Roman" w:cs="Times New Roman"/>
          <w:sz w:val="24"/>
          <w:szCs w:val="24"/>
        </w:rPr>
        <w:fldChar w:fldCharType="separate"/>
      </w:r>
      <w:r w:rsidR="000348FC" w:rsidRPr="00374CF3">
        <w:rPr>
          <w:rFonts w:ascii="Times New Roman" w:hAnsi="Times New Roman" w:cs="Times New Roman"/>
          <w:sz w:val="24"/>
          <w:szCs w:val="24"/>
        </w:rPr>
        <w:t>Fountain et al., 2016; O’Leary et al., 2018)</w:t>
      </w:r>
      <w:r w:rsidR="000348FC" w:rsidRPr="00374CF3">
        <w:rPr>
          <w:rFonts w:ascii="Times New Roman" w:hAnsi="Times New Roman" w:cs="Times New Roman"/>
          <w:sz w:val="24"/>
          <w:szCs w:val="24"/>
        </w:rPr>
        <w:fldChar w:fldCharType="end"/>
      </w:r>
      <w:r w:rsidRPr="00374CF3">
        <w:rPr>
          <w:rFonts w:ascii="Times New Roman" w:hAnsi="Times New Roman" w:cs="Times New Roman"/>
          <w:iCs/>
          <w:sz w:val="24"/>
          <w:szCs w:val="24"/>
        </w:rPr>
        <w:t>. Most researchers, therefore, perform some or multiple types of filtering</w:t>
      </w:r>
      <w:r w:rsidR="00D34EB5" w:rsidRPr="00374CF3">
        <w:rPr>
          <w:rFonts w:ascii="Times New Roman" w:hAnsi="Times New Roman" w:cs="Times New Roman"/>
          <w:iCs/>
          <w:sz w:val="24"/>
          <w:szCs w:val="24"/>
        </w:rPr>
        <w:t xml:space="preserve"> on </w:t>
      </w:r>
      <w:r w:rsidRPr="00374CF3">
        <w:rPr>
          <w:rFonts w:ascii="Times New Roman" w:hAnsi="Times New Roman" w:cs="Times New Roman"/>
          <w:iCs/>
          <w:sz w:val="24"/>
          <w:szCs w:val="24"/>
        </w:rPr>
        <w:t>minor allele frequenc</w:t>
      </w:r>
      <w:r w:rsidR="00F57906">
        <w:rPr>
          <w:rFonts w:ascii="Times New Roman" w:hAnsi="Times New Roman" w:cs="Times New Roman"/>
          <w:iCs/>
          <w:sz w:val="24"/>
          <w:szCs w:val="24"/>
        </w:rPr>
        <w:t xml:space="preserve">ies or </w:t>
      </w:r>
      <w:r w:rsidRPr="00374CF3">
        <w:rPr>
          <w:rFonts w:ascii="Times New Roman" w:hAnsi="Times New Roman" w:cs="Times New Roman"/>
          <w:iCs/>
          <w:sz w:val="24"/>
          <w:szCs w:val="24"/>
        </w:rPr>
        <w:t>counts, missing data,</w:t>
      </w:r>
      <w:r w:rsidR="00D34EB5" w:rsidRPr="00374CF3">
        <w:rPr>
          <w:rFonts w:ascii="Times New Roman" w:hAnsi="Times New Roman" w:cs="Times New Roman"/>
          <w:iCs/>
          <w:sz w:val="24"/>
          <w:szCs w:val="24"/>
        </w:rPr>
        <w:t xml:space="preserve"> </w:t>
      </w:r>
      <w:r w:rsidRPr="00374CF3">
        <w:rPr>
          <w:rFonts w:ascii="Times New Roman" w:hAnsi="Times New Roman" w:cs="Times New Roman"/>
          <w:iCs/>
          <w:sz w:val="24"/>
          <w:szCs w:val="24"/>
        </w:rPr>
        <w:t xml:space="preserve">deviations from </w:t>
      </w:r>
      <w:bookmarkStart w:id="1" w:name="_Hlk132381552"/>
      <w:r w:rsidRPr="00374CF3">
        <w:rPr>
          <w:rFonts w:ascii="Times New Roman" w:hAnsi="Times New Roman" w:cs="Times New Roman"/>
          <w:iCs/>
          <w:sz w:val="24"/>
          <w:szCs w:val="24"/>
        </w:rPr>
        <w:t xml:space="preserve">Hardy-Weinberg </w:t>
      </w:r>
      <w:r w:rsidR="00D12873">
        <w:rPr>
          <w:rFonts w:ascii="Times New Roman" w:hAnsi="Times New Roman" w:cs="Times New Roman"/>
          <w:iCs/>
          <w:sz w:val="24"/>
          <w:szCs w:val="24"/>
        </w:rPr>
        <w:t>Proportions</w:t>
      </w:r>
      <w:r w:rsidR="00D12873" w:rsidRPr="00374CF3">
        <w:rPr>
          <w:rFonts w:ascii="Times New Roman" w:hAnsi="Times New Roman" w:cs="Times New Roman"/>
          <w:iCs/>
          <w:sz w:val="24"/>
          <w:szCs w:val="24"/>
        </w:rPr>
        <w:t xml:space="preserve"> </w:t>
      </w:r>
      <w:bookmarkEnd w:id="1"/>
      <w:r w:rsidR="00CA3B99" w:rsidRPr="00374CF3">
        <w:rPr>
          <w:rFonts w:ascii="Times New Roman" w:hAnsi="Times New Roman" w:cs="Times New Roman"/>
          <w:iCs/>
          <w:sz w:val="24"/>
          <w:szCs w:val="24"/>
        </w:rPr>
        <w:t>(HW</w:t>
      </w:r>
      <w:r w:rsidR="00D12873">
        <w:rPr>
          <w:rFonts w:ascii="Times New Roman" w:hAnsi="Times New Roman" w:cs="Times New Roman"/>
          <w:iCs/>
          <w:sz w:val="24"/>
          <w:szCs w:val="24"/>
        </w:rPr>
        <w:t>P</w:t>
      </w:r>
      <w:r w:rsidR="00CA3B99" w:rsidRPr="00374CF3">
        <w:rPr>
          <w:rFonts w:ascii="Times New Roman" w:hAnsi="Times New Roman" w:cs="Times New Roman"/>
          <w:iCs/>
          <w:sz w:val="24"/>
          <w:szCs w:val="24"/>
        </w:rPr>
        <w:t>)</w:t>
      </w:r>
      <w:r w:rsidR="00D34EB5" w:rsidRPr="00374CF3">
        <w:rPr>
          <w:rFonts w:ascii="Times New Roman" w:hAnsi="Times New Roman" w:cs="Times New Roman"/>
          <w:iCs/>
          <w:sz w:val="24"/>
          <w:szCs w:val="24"/>
        </w:rPr>
        <w:t>, and other factors</w:t>
      </w:r>
      <w:r w:rsidRPr="00374CF3">
        <w:rPr>
          <w:rFonts w:ascii="Times New Roman" w:hAnsi="Times New Roman" w:cs="Times New Roman"/>
          <w:iCs/>
          <w:sz w:val="24"/>
          <w:szCs w:val="24"/>
        </w:rPr>
        <w:t xml:space="preserve">. This filtering may seem trivial, but </w:t>
      </w:r>
      <w:r w:rsidR="00F57906">
        <w:rPr>
          <w:rFonts w:ascii="Times New Roman" w:hAnsi="Times New Roman" w:cs="Times New Roman"/>
          <w:iCs/>
          <w:sz w:val="24"/>
          <w:szCs w:val="24"/>
        </w:rPr>
        <w:t>is in reality</w:t>
      </w:r>
      <w:r w:rsidRPr="00374CF3">
        <w:rPr>
          <w:rFonts w:ascii="Times New Roman" w:hAnsi="Times New Roman" w:cs="Times New Roman"/>
          <w:iCs/>
          <w:sz w:val="24"/>
          <w:szCs w:val="24"/>
        </w:rPr>
        <w:t xml:space="preserve"> of paramount importance because: 1.) </w:t>
      </w:r>
      <w:r w:rsidR="00F57906">
        <w:rPr>
          <w:rFonts w:ascii="Times New Roman" w:hAnsi="Times New Roman" w:cs="Times New Roman"/>
          <w:iCs/>
          <w:sz w:val="24"/>
          <w:szCs w:val="24"/>
        </w:rPr>
        <w:t>all</w:t>
      </w:r>
      <w:r w:rsidR="00F57906" w:rsidRPr="00374CF3">
        <w:rPr>
          <w:rFonts w:ascii="Times New Roman" w:hAnsi="Times New Roman" w:cs="Times New Roman"/>
          <w:iCs/>
          <w:sz w:val="24"/>
          <w:szCs w:val="24"/>
        </w:rPr>
        <w:t xml:space="preserve"> </w:t>
      </w:r>
      <w:r w:rsidRPr="00374CF3">
        <w:rPr>
          <w:rFonts w:ascii="Times New Roman" w:hAnsi="Times New Roman" w:cs="Times New Roman"/>
          <w:iCs/>
          <w:sz w:val="24"/>
          <w:szCs w:val="24"/>
        </w:rPr>
        <w:t xml:space="preserve">genomic data must proceed through some form of filtering, 2.) filtering choices can be confusing, subjective, and </w:t>
      </w:r>
      <w:r w:rsidR="00F57906">
        <w:rPr>
          <w:rFonts w:ascii="Times New Roman" w:hAnsi="Times New Roman" w:cs="Times New Roman"/>
          <w:iCs/>
          <w:sz w:val="24"/>
          <w:szCs w:val="24"/>
        </w:rPr>
        <w:t>lack</w:t>
      </w:r>
      <w:r w:rsidRPr="00374CF3">
        <w:rPr>
          <w:rFonts w:ascii="Times New Roman" w:hAnsi="Times New Roman" w:cs="Times New Roman"/>
          <w:iCs/>
          <w:sz w:val="24"/>
          <w:szCs w:val="24"/>
        </w:rPr>
        <w:t xml:space="preserve"> standard guidelines</w:t>
      </w:r>
      <w:r w:rsidR="000348FC" w:rsidRPr="00374CF3">
        <w:rPr>
          <w:rFonts w:ascii="Times New Roman" w:hAnsi="Times New Roman" w:cs="Times New Roman"/>
          <w:iCs/>
          <w:sz w:val="24"/>
          <w:szCs w:val="24"/>
        </w:rPr>
        <w:t xml:space="preserve"> </w:t>
      </w:r>
      <w:r w:rsidR="000348FC"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{"citationID":"8mEx08WG","properties":{"formattedCitation":"(Nazareno &amp; Knowles, 2021)","plainCitation":"(Nazareno &amp; Knowles, 2021)","noteIndex":0},"citationItems":[{"id":5208,"uris":["http://zotero.org/users/10196124/items/HK9ALP33"],"itemData":{"id":5208,"type":"article-journal","abstract":"The application of high-density polymorphic single-nucleotide polymorphisms (SNP) markers derived from high-throughput sequencing methods has heralded plenty of biological questions about the linkages of processes operating at micro- and macroevolutionary scales. However, the effects of SNP filtering practices on population genetic inference have received much less attention. By performing sensitivity analyses, we empirically investigated how decisions about the percentage of missing data (MD) and the minor allele frequency (MAF) set in bioinformatic processing of genomic data affect direct (i.e., parentage analysis) and indirect (i.e., fine-scale spatial genetic structure – SGS) gene flow estimates. We focus specifically on these manifestations in small plant populations, and particularly, in the rare tropical plant species Dinizia jueirana-facao, where assumptions implicit to analytical procedures for accurate estimates of gene flow may not hold. Avoiding biases in dispersal estimates are essential given this species is facing extinction risks due to habitat loss, and so we also investigate the effects of forest fragmentation on the accuracy of dispersal estimates under different filtering criteria by testing for recent decrease in the scale of gene flow. Our sensitivity analyses demonstrate that gene flow estimates are robust to different setting of MAF (0.05–0.35) and MD (0–20%). Comparing the direct and indirect estimates of dispersal, we find that contemporary estimates of gene dispersal distance (σrt = 41.8 m) was </w:instrText>
      </w:r>
      <w:r w:rsidR="0015165C">
        <w:rPr>
          <w:rFonts w:ascii="Cambria Math" w:hAnsi="Cambria Math" w:cs="Cambria Math"/>
          <w:sz w:val="24"/>
          <w:szCs w:val="24"/>
        </w:rPr>
        <w:instrText>∼</w:instrText>
      </w:r>
      <w:r w:rsidR="0015165C">
        <w:rPr>
          <w:rFonts w:ascii="Times New Roman" w:hAnsi="Times New Roman" w:cs="Times New Roman"/>
          <w:sz w:val="24"/>
          <w:szCs w:val="24"/>
        </w:rPr>
        <w:instrText xml:space="preserve"> fourfold smaller than the historical estimates, supporting the hypothesis of a temporal shift in the scale of gene flow in D. jueirana-facao, which is consistent with predictions based on recent, dramatic forest fragmentation process. While we identified settings for filtering genomic data to avoid biases in gene flow estimates, we stress that there is no ‘rule of thumb’ for bioinformatic filtering and that relying on default program settings is not advisable. Instead, we suggest that the approach implemented here be applied independently in each separate empirical study to confirm appropriate settings to obtain unbiased population genetics estimates.","container-title":"Frontiers in Plant Science","ISSN":"1664-462X","journalAbbreviation":"Frontiers in Plant Science","title":"There Is No ‘Rule of Thumb’: Genomic Filter Settings for a Small Plant Population to Obtain Unbiased Gene Flow Estimates","URL":"https://www.frontiersin.org/articles/10.3389/fpls.2021.677009","volume":"12","author":[{"family":"Nazareno","given":"Alison G."},{"family":"Knowles","given":"L. Lacey"}],"issued":{"date-parts":[["2021"]]},"citation-key":"nazarenoThereNoRule2021"}}],"schema":"https://github.com/citation-style-language/schema/raw/master/csl-citation.json"} </w:instrText>
      </w:r>
      <w:r w:rsidR="000348FC" w:rsidRPr="00374CF3">
        <w:rPr>
          <w:rFonts w:ascii="Times New Roman" w:hAnsi="Times New Roman" w:cs="Times New Roman"/>
          <w:sz w:val="24"/>
          <w:szCs w:val="24"/>
        </w:rPr>
        <w:fldChar w:fldCharType="separate"/>
      </w:r>
      <w:r w:rsidR="000348FC" w:rsidRPr="00374CF3">
        <w:rPr>
          <w:rFonts w:ascii="Times New Roman" w:hAnsi="Times New Roman" w:cs="Times New Roman"/>
          <w:sz w:val="24"/>
          <w:szCs w:val="24"/>
        </w:rPr>
        <w:t>(</w:t>
      </w:r>
      <w:proofErr w:type="spellStart"/>
      <w:r w:rsidR="000348FC" w:rsidRPr="00374CF3">
        <w:rPr>
          <w:rFonts w:ascii="Times New Roman" w:hAnsi="Times New Roman" w:cs="Times New Roman"/>
          <w:sz w:val="24"/>
          <w:szCs w:val="24"/>
        </w:rPr>
        <w:t>Nazareno</w:t>
      </w:r>
      <w:proofErr w:type="spellEnd"/>
      <w:r w:rsidR="000348FC" w:rsidRPr="00374CF3">
        <w:rPr>
          <w:rFonts w:ascii="Times New Roman" w:hAnsi="Times New Roman" w:cs="Times New Roman"/>
          <w:sz w:val="24"/>
          <w:szCs w:val="24"/>
        </w:rPr>
        <w:t xml:space="preserve"> &amp; Knowles, 2021)</w:t>
      </w:r>
      <w:r w:rsidR="000348FC" w:rsidRPr="00374CF3">
        <w:rPr>
          <w:rFonts w:ascii="Times New Roman" w:hAnsi="Times New Roman" w:cs="Times New Roman"/>
          <w:sz w:val="24"/>
          <w:szCs w:val="24"/>
        </w:rPr>
        <w:fldChar w:fldCharType="end"/>
      </w:r>
      <w:r w:rsidRPr="00374CF3">
        <w:rPr>
          <w:rFonts w:ascii="Times New Roman" w:hAnsi="Times New Roman" w:cs="Times New Roman"/>
          <w:iCs/>
          <w:sz w:val="24"/>
          <w:szCs w:val="24"/>
        </w:rPr>
        <w:t xml:space="preserve">, and 3.) the same data set filtered in different ways can </w:t>
      </w:r>
      <w:r w:rsidR="00F57906">
        <w:rPr>
          <w:rFonts w:ascii="Times New Roman" w:hAnsi="Times New Roman" w:cs="Times New Roman"/>
          <w:iCs/>
          <w:sz w:val="24"/>
          <w:szCs w:val="24"/>
        </w:rPr>
        <w:t xml:space="preserve">produce </w:t>
      </w:r>
      <w:r w:rsidRPr="00374CF3">
        <w:rPr>
          <w:rFonts w:ascii="Times New Roman" w:hAnsi="Times New Roman" w:cs="Times New Roman"/>
          <w:iCs/>
          <w:sz w:val="24"/>
          <w:szCs w:val="24"/>
        </w:rPr>
        <w:t>entirely different results</w:t>
      </w:r>
      <w:r w:rsidR="00F57906">
        <w:rPr>
          <w:rFonts w:ascii="Times New Roman" w:hAnsi="Times New Roman" w:cs="Times New Roman"/>
          <w:iCs/>
          <w:sz w:val="24"/>
          <w:szCs w:val="24"/>
        </w:rPr>
        <w:t xml:space="preserve"> in</w:t>
      </w:r>
      <w:r w:rsidRPr="00374CF3">
        <w:rPr>
          <w:rFonts w:ascii="Times New Roman" w:hAnsi="Times New Roman" w:cs="Times New Roman"/>
          <w:iCs/>
          <w:sz w:val="24"/>
          <w:szCs w:val="24"/>
        </w:rPr>
        <w:t xml:space="preserve"> all downstream analyses </w:t>
      </w:r>
      <w:commentRangeStart w:id="2"/>
      <w:commentRangeStart w:id="3"/>
      <w:r w:rsidR="000348FC"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{"citationID":"ngdozn44","properties":{"formattedCitation":"(Larson et al., 2021)","plainCitation":"(Larson et al., 2021)","noteIndex":0},"citationItems":[{"id":5209,"uris":["http://zotero.org/users/10196124/items/ZRTDLW9V"],"itemData":{"id":5209,"type":"article-journal","abstract":"Abstract Understanding the evolutionary impacts of harvest on fish populations is important for informing fisheries management and conservation and has become a growing research topic over the last decade. However, the dynamics of fish populations are highly complex, and phenotypes can be influenced by many biotic and abiotic factors. Therefore, it is vital to collect robust data and explore multiple alternative hypotheses before concluding that fish populations are influenced by harvest. In their recently published manuscript, Bowles et al, Evolutionary Applications, 13(6):1128 conducted age/growth and genomic analysis of walleye (Sander vitreus) populations sampled 13?15 years (1?2.5 generations) apart and hypothesized that observed phenotypic and genomic changes in this time period were likely due to harvest. Specifically, Bowles et al. (2020) documented differential declines in size-at-age in three exploited walleye populations compared to a separate, but presumably less-exploited, reference population. Additionally, they documented population genetic differentiation in one population pair, homogenization in another, and outlier loci putatively under selection across time points. Based on their phenotypic and genetic results, they hypothesized that selective harvest had led to fisheries-induced evolution (referred to as nascent changes) in the exploited populations in as little as 1?2.5 generations. We re-analyzed their data and found that (a) sizes declined across both exploited and reference populations during the time period studied and (b) observed genomic differentiation in their study was the result of inadequate data filtering, including retaining individuals with high amounts of missing data and retaining potentially undersplit and oversplit loci that created false signals of differentiation between time points. This re-analysis did not provide evidence for phenotypic or genetic changes attributable to harvest in any of the study populations, contrasting the hypotheses presented by Bowles et al. (2020). Our comment highlights the potential pitfalls associated with conducting age/growth analyses with low sample sizes and inadequately filtering genomic datasets.","container-title":"Evolutionary Applications","DOI":"10.1111/eva.13122","ISSN":"1752-4571","issue":"2","journalAbbreviation":"Evolutionary Applications","note":"publisher: John Wiley &amp; Sons, Ltd","page":"278-289","title":"Incomplete bioinformatic filtering and inadequate age and growth analysis lead to an incorrect inference of harvested-induced changes","volume":"14","author":[{"family":"Larson","given":"Wesley A."},{"family":"Isermann","given":"Daniel A."},{"family":"Feiner","given":"Zachary S."}],"issued":{"date-parts":[["2021",2,1]]},"citation-key":"larsonIncompleteBioinformaticFiltering2021"}}],"schema":"https://github.com/citation-style-language/schema/raw/master/csl-citation.json"} </w:instrText>
      </w:r>
      <w:r w:rsidR="000348FC" w:rsidRPr="00374CF3">
        <w:rPr>
          <w:rFonts w:ascii="Times New Roman" w:hAnsi="Times New Roman" w:cs="Times New Roman"/>
          <w:sz w:val="24"/>
          <w:szCs w:val="24"/>
        </w:rPr>
        <w:fldChar w:fldCharType="separate"/>
      </w:r>
      <w:r w:rsidR="000348FC" w:rsidRPr="00374CF3">
        <w:rPr>
          <w:rFonts w:ascii="Times New Roman" w:hAnsi="Times New Roman" w:cs="Times New Roman"/>
          <w:sz w:val="24"/>
          <w:szCs w:val="24"/>
        </w:rPr>
        <w:t>(Larson et al., 2021)</w:t>
      </w:r>
      <w:r w:rsidR="000348FC" w:rsidRPr="00374CF3">
        <w:rPr>
          <w:rFonts w:ascii="Times New Roman" w:hAnsi="Times New Roman" w:cs="Times New Roman"/>
          <w:sz w:val="24"/>
          <w:szCs w:val="24"/>
        </w:rPr>
        <w:fldChar w:fldCharType="end"/>
      </w:r>
      <w:commentRangeEnd w:id="2"/>
      <w:r w:rsidR="006B63EC">
        <w:rPr>
          <w:rStyle w:val="CommentReference"/>
        </w:rPr>
        <w:commentReference w:id="2"/>
      </w:r>
      <w:commentRangeEnd w:id="3"/>
      <w:r w:rsidR="0015165C">
        <w:rPr>
          <w:rStyle w:val="CommentReference"/>
        </w:rPr>
        <w:commentReference w:id="3"/>
      </w:r>
      <w:r w:rsidRPr="00374CF3">
        <w:rPr>
          <w:rFonts w:ascii="Times New Roman" w:hAnsi="Times New Roman" w:cs="Times New Roman"/>
          <w:iCs/>
          <w:sz w:val="24"/>
          <w:szCs w:val="24"/>
        </w:rPr>
        <w:t xml:space="preserve">. </w:t>
      </w:r>
      <w:r w:rsidR="000B677C">
        <w:rPr>
          <w:rFonts w:ascii="Times New Roman" w:hAnsi="Times New Roman" w:cs="Times New Roman"/>
          <w:iCs/>
          <w:sz w:val="24"/>
          <w:szCs w:val="24"/>
        </w:rPr>
        <w:t>We provide here a</w:t>
      </w:r>
      <w:r w:rsidR="000B677C" w:rsidRPr="00374CF3">
        <w:rPr>
          <w:rFonts w:ascii="Times New Roman" w:hAnsi="Times New Roman" w:cs="Times New Roman"/>
          <w:iCs/>
          <w:sz w:val="24"/>
          <w:szCs w:val="24"/>
        </w:rPr>
        <w:t xml:space="preserve"> badly needed </w:t>
      </w:r>
      <w:r w:rsidRPr="00374CF3">
        <w:rPr>
          <w:rFonts w:ascii="Times New Roman" w:hAnsi="Times New Roman" w:cs="Times New Roman"/>
          <w:iCs/>
          <w:sz w:val="24"/>
          <w:szCs w:val="24"/>
        </w:rPr>
        <w:t>comprehensive review of different filtering strategies and their downstream effect</w:t>
      </w:r>
      <w:r w:rsidR="000B677C">
        <w:rPr>
          <w:rFonts w:ascii="Times New Roman" w:hAnsi="Times New Roman" w:cs="Times New Roman"/>
          <w:iCs/>
          <w:sz w:val="24"/>
          <w:szCs w:val="24"/>
        </w:rPr>
        <w:t>s</w:t>
      </w:r>
      <w:r w:rsidRPr="00374CF3">
        <w:rPr>
          <w:rFonts w:ascii="Times New Roman" w:hAnsi="Times New Roman" w:cs="Times New Roman"/>
          <w:iCs/>
          <w:sz w:val="24"/>
          <w:szCs w:val="24"/>
        </w:rPr>
        <w:t xml:space="preserve">.  </w:t>
      </w:r>
    </w:p>
    <w:p w14:paraId="2DB2043A" w14:textId="6899C27D" w:rsidR="004A75B2" w:rsidRPr="00374CF3" w:rsidRDefault="004A75B2" w:rsidP="00F96710">
      <w:pPr>
        <w:spacing w:before="360" w:after="120" w:line="240" w:lineRule="auto"/>
        <w:rPr>
          <w:rFonts w:ascii="Times New Roman" w:hAnsi="Times New Roman" w:cs="Times New Roman"/>
          <w:sz w:val="24"/>
          <w:szCs w:val="24"/>
        </w:rPr>
      </w:pPr>
      <w:r w:rsidRPr="00374CF3">
        <w:rPr>
          <w:rFonts w:ascii="Times New Roman" w:hAnsi="Times New Roman" w:cs="Times New Roman"/>
          <w:b/>
          <w:sz w:val="24"/>
          <w:szCs w:val="24"/>
          <w:u w:val="single"/>
        </w:rPr>
        <w:t xml:space="preserve">ARTICLE STRUCTURE and CONTENT </w:t>
      </w:r>
    </w:p>
    <w:p w14:paraId="6D7D2AB8" w14:textId="64462897" w:rsidR="004A75B2" w:rsidRPr="00374CF3" w:rsidRDefault="00BB3138" w:rsidP="00BB3138">
      <w:pPr>
        <w:spacing w:after="120"/>
        <w:rPr>
          <w:rFonts w:ascii="Times New Roman" w:hAnsi="Times New Roman" w:cs="Times New Roman"/>
          <w:sz w:val="24"/>
          <w:szCs w:val="24"/>
        </w:rPr>
      </w:pPr>
      <w:r w:rsidRPr="00374CF3">
        <w:rPr>
          <w:rFonts w:ascii="Times New Roman" w:hAnsi="Times New Roman" w:cs="Times New Roman"/>
          <w:iCs/>
          <w:sz w:val="24"/>
          <w:szCs w:val="24"/>
        </w:rPr>
        <w:t>In this review, we will first summarize the different types of filtering approaches and the rationale behind these filtering strategies. We will also provide an extensive literature review of the most-commonly used filtering approaches and filtering values used across various subdisciplines. We will next highlight the consequences and trade-offs associated</w:t>
      </w:r>
      <w:r w:rsidR="00434AEB">
        <w:rPr>
          <w:rFonts w:ascii="Times New Roman" w:hAnsi="Times New Roman" w:cs="Times New Roman"/>
          <w:iCs/>
          <w:sz w:val="24"/>
          <w:szCs w:val="24"/>
        </w:rPr>
        <w:t xml:space="preserve"> with</w:t>
      </w:r>
      <w:r w:rsidRPr="00374CF3">
        <w:rPr>
          <w:rFonts w:ascii="Times New Roman" w:hAnsi="Times New Roman" w:cs="Times New Roman"/>
          <w:iCs/>
          <w:sz w:val="24"/>
          <w:szCs w:val="24"/>
        </w:rPr>
        <w:t xml:space="preserve"> various filtering decisions. For example, using a minor allele frequency filter can minimize the occurrence of including incorrectly genotyped SNPs</w:t>
      </w:r>
      <w:r w:rsidR="00D12873">
        <w:rPr>
          <w:rFonts w:ascii="Times New Roman" w:hAnsi="Times New Roman" w:cs="Times New Roman"/>
          <w:iCs/>
          <w:sz w:val="24"/>
          <w:szCs w:val="24"/>
        </w:rPr>
        <w:t>,</w:t>
      </w:r>
      <w:r w:rsidRPr="00374CF3">
        <w:rPr>
          <w:rFonts w:ascii="Times New Roman" w:hAnsi="Times New Roman" w:cs="Times New Roman"/>
          <w:iCs/>
          <w:sz w:val="24"/>
          <w:szCs w:val="24"/>
        </w:rPr>
        <w:t xml:space="preserve"> improve inferences of population structuring</w:t>
      </w:r>
      <w:r w:rsidR="0053788F" w:rsidRPr="00374CF3">
        <w:rPr>
          <w:rFonts w:ascii="Times New Roman" w:hAnsi="Times New Roman" w:cs="Times New Roman"/>
          <w:iCs/>
          <w:sz w:val="24"/>
          <w:szCs w:val="24"/>
        </w:rPr>
        <w:t xml:space="preserve"> </w:t>
      </w:r>
      <w:r w:rsidR="001E05C6" w:rsidRPr="00374CF3">
        <w:rPr>
          <w:rFonts w:ascii="Times New Roman" w:hAnsi="Times New Roman" w:cs="Times New Roman"/>
          <w:iCs/>
          <w:sz w:val="24"/>
          <w:szCs w:val="24"/>
        </w:rPr>
        <w:fldChar w:fldCharType="begin"/>
      </w:r>
      <w:r w:rsidR="0015165C">
        <w:rPr>
          <w:rFonts w:ascii="Times New Roman" w:hAnsi="Times New Roman" w:cs="Times New Roman"/>
          <w:iCs/>
          <w:sz w:val="24"/>
          <w:szCs w:val="24"/>
        </w:rPr>
        <w:instrText xml:space="preserve"> ADDIN ZOTERO_ITEM CSL_CITATION {"citationID":"TBKJcyRP","properties":{"formattedCitation":"(Linck &amp; Battey, 2019)","plainCitation":"(Linck &amp; Battey, 2019)","noteIndex":0},"citationItems":[{"id":5220,"uris":["http://zotero.org/users/10196124/items/WGHM5ZVD"],"itemData":{"id":5220,"type":"article-journal","abstract":"Abstract A common method of minimizing errors in large DNA sequence data sets is to drop variable sites with a minor allele frequency (MAF) below some specified threshold. Although widespread, this procedure has the potential to alter downstream population genetic inferences and has received relatively little rigorous analysis. Here we use simulations and an empirical single nucleotide polymorphism data set to demonstrate the impacts of MAF thresholds on inference of population structure?often the first step in analysis of population genomic data. We find that model-based inference of population structure is confounded when singletons are included in the alignment, and that both model-based and multivariate analyses infer less distinct clusters when more stringent MAF cutoffs are applied. We propose that this behaviour is caused by the combination of a drop in the total size of the data matrix and by correlations between allele frequencies and mutational age. We recommend a set of best practices for applying MAF filters in studies seeking to describe population structure with genomic data.","container-title":"Molecular Ecology Resources","DOI":"10.1111/1755-0998.12995","ISSN":"1755-098X","issue":"3","journalAbbreviation":"Molecular Ecology Resources","note":"publisher: John Wiley &amp; Sons, Ltd","page":"639-647","title":"Minor allele frequency thresholds strongly affect population structure inference with genomic data sets","volume":"19","author":[{"family":"Linck","given":"Ethan"},{"family":"Battey","given":"C. J."}],"issued":{"date-parts":[["2019",5,1]]},"citation-key":"linckMinorAlleleFrequency2019"}}],"schema":"https://github.com/citation-style-language/schema/raw/master/csl-citation.json"} </w:instrText>
      </w:r>
      <w:r w:rsidR="001E05C6" w:rsidRPr="00374CF3">
        <w:rPr>
          <w:rFonts w:ascii="Times New Roman" w:hAnsi="Times New Roman" w:cs="Times New Roman"/>
          <w:iCs/>
          <w:sz w:val="24"/>
          <w:szCs w:val="24"/>
        </w:rPr>
        <w:fldChar w:fldCharType="separate"/>
      </w:r>
      <w:r w:rsidR="001E05C6" w:rsidRPr="00374CF3">
        <w:rPr>
          <w:rFonts w:ascii="Times New Roman" w:hAnsi="Times New Roman" w:cs="Times New Roman"/>
          <w:sz w:val="24"/>
        </w:rPr>
        <w:t>(Linck &amp; Battey, 2019)</w:t>
      </w:r>
      <w:r w:rsidR="001E05C6" w:rsidRPr="00374CF3">
        <w:rPr>
          <w:rFonts w:ascii="Times New Roman" w:hAnsi="Times New Roman" w:cs="Times New Roman"/>
          <w:iCs/>
          <w:sz w:val="24"/>
          <w:szCs w:val="24"/>
        </w:rPr>
        <w:fldChar w:fldCharType="end"/>
      </w:r>
      <w:r w:rsidR="00D12873">
        <w:rPr>
          <w:rFonts w:ascii="Times New Roman" w:hAnsi="Times New Roman" w:cs="Times New Roman"/>
          <w:iCs/>
          <w:sz w:val="24"/>
          <w:szCs w:val="24"/>
        </w:rPr>
        <w:t>,</w:t>
      </w:r>
      <w:r w:rsidR="001E05C6" w:rsidRPr="00374CF3">
        <w:rPr>
          <w:rFonts w:ascii="Times New Roman" w:hAnsi="Times New Roman" w:cs="Times New Roman"/>
          <w:iCs/>
          <w:sz w:val="24"/>
          <w:szCs w:val="24"/>
        </w:rPr>
        <w:t xml:space="preserve"> and reduce the number of false positives during association testing </w:t>
      </w:r>
      <w:r w:rsidR="001E05C6" w:rsidRPr="00374CF3">
        <w:rPr>
          <w:rFonts w:ascii="Times New Roman" w:hAnsi="Times New Roman" w:cs="Times New Roman"/>
          <w:iCs/>
          <w:sz w:val="24"/>
          <w:szCs w:val="24"/>
        </w:rPr>
        <w:fldChar w:fldCharType="begin"/>
      </w:r>
      <w:r w:rsidR="0015165C">
        <w:rPr>
          <w:rFonts w:ascii="Times New Roman" w:hAnsi="Times New Roman" w:cs="Times New Roman"/>
          <w:iCs/>
          <w:sz w:val="24"/>
          <w:szCs w:val="24"/>
        </w:rPr>
        <w:instrText xml:space="preserve"> ADDIN ZOTERO_ITEM CSL_CITATION {"citationID":"Hlh4DVjT","properties":{"formattedCitation":"(Ahrens et al., 2021)","plainCitation":"(Ahrens et al., 2021)","noteIndex":0},"citationItems":[{"id":5218,"uris":["http://zotero.org/users/10196124/items/KNANTTUA"],"itemData":{"id":5218,"type":"article-journal","abstract":"Abstract Genotype-environment association (GEA) methods have become part of the standard landscape genomics toolkit, yet, we know little about how to best filter genotype-by-sequencing data to provide robust inferences for environmental adaptation. In many cases, default filtering thresholds for minor allele frequency and missing data are applied regardless of sample size, having unknown impacts on the results, negatively affecting management strategies. Here, we investigate the effects of filtering on GEA results and the potential implications for assessment of adaptation to environment. We use empirical and simulated data sets derived from two widespread tree species to assess the effects of filtering on GEA outputs. Critically, we find that the level of filtering of missing data and minor allele frequency affect the identification of true positives. Even slight adjustments to these thresholds can change the rate of true positive detection. Using conservative thresholds for missing data and minor allele frequency substantially reduces the size of the data set, lessening the power to detect adaptive variants (i.e., simulated true positives) with strong and weak strengths of selection. Regardless, strength of selection was a good predictor for GEA detection, but even some SNPs under strong selection went undetected. False positive rates varied depending on the species and GEA method, and filtering significantly impacted the predictions of adaptive capacity in downstream analyses. We make several recommendations regarding filtering for GEA methods. Ultimately, there is no filtering panacea, but some choices are better than others, depending on the study system, availability of genomic resources, and desired objectives.","container-title":"Molecular Ecology Resources","DOI":"10.1111/1755-0998.13351","ISSN":"1755-098X","issue":"5","journalAbbreviation":"Molecular Ecology Resources","note":"publisher: John Wiley &amp; Sons, Ltd","page":"1460-1474","title":"Regarding the F-word: The effects of data filtering on inferred genotype-environment associations","volume":"21","author":[{"family":"Ahrens","given":"Collin W."},{"family":"Jordan","given":"Rebecca"},{"family":"Bragg","given":"Jason"},{"family":"Harrison","given":"Peter A."},{"family":"Hopley","given":"Tara"},{"family":"Bothwell","given":"Helen"},{"family":"Murray","given":"Kevin"},{"family":"Steane","given":"Dorothy A."},{"family":"Whale","given":"John W."},{"family":"Byrne","given":"Margaret"},{"family":"Andrew","given":"Rose"},{"family":"Rymer","given":"Paul D."}],"issued":{"date-parts":[["2021",7,1]]},"citation-key":"ahrensRegardingFwordEffects2021"}}],"schema":"https://github.com/citation-style-language/schema/raw/master/csl-citation.json"} </w:instrText>
      </w:r>
      <w:r w:rsidR="001E05C6" w:rsidRPr="00374CF3">
        <w:rPr>
          <w:rFonts w:ascii="Times New Roman" w:hAnsi="Times New Roman" w:cs="Times New Roman"/>
          <w:iCs/>
          <w:sz w:val="24"/>
          <w:szCs w:val="24"/>
        </w:rPr>
        <w:fldChar w:fldCharType="separate"/>
      </w:r>
      <w:r w:rsidR="001E05C6" w:rsidRPr="00374CF3">
        <w:rPr>
          <w:rFonts w:ascii="Times New Roman" w:hAnsi="Times New Roman" w:cs="Times New Roman"/>
          <w:sz w:val="24"/>
        </w:rPr>
        <w:t>(Ahrens et al., 2021)</w:t>
      </w:r>
      <w:r w:rsidR="001E05C6" w:rsidRPr="00374CF3">
        <w:rPr>
          <w:rFonts w:ascii="Times New Roman" w:hAnsi="Times New Roman" w:cs="Times New Roman"/>
          <w:iCs/>
          <w:sz w:val="24"/>
          <w:szCs w:val="24"/>
        </w:rPr>
        <w:fldChar w:fldCharType="end"/>
      </w:r>
      <w:r w:rsidR="001E05C6" w:rsidRPr="00374CF3">
        <w:rPr>
          <w:rFonts w:ascii="Times New Roman" w:hAnsi="Times New Roman" w:cs="Times New Roman"/>
          <w:iCs/>
          <w:sz w:val="24"/>
          <w:szCs w:val="24"/>
        </w:rPr>
        <w:t xml:space="preserve">, </w:t>
      </w:r>
      <w:r w:rsidRPr="00374CF3">
        <w:rPr>
          <w:rFonts w:ascii="Times New Roman" w:hAnsi="Times New Roman" w:cs="Times New Roman"/>
          <w:iCs/>
          <w:sz w:val="24"/>
          <w:szCs w:val="24"/>
        </w:rPr>
        <w:t xml:space="preserve">but can drastically bias estimates of genetic diversity (e.g., </w:t>
      </w:r>
      <m:oMath>
        <m:r>
          <w:rPr>
            <w:rFonts w:ascii="Cambria Math" w:hAnsi="Cambria Math" w:cs="Times New Roman"/>
            <w:sz w:val="24"/>
            <w:szCs w:val="24"/>
          </w:rPr>
          <m:t>N SNPs per Mbp</m:t>
        </m:r>
      </m:oMath>
      <w:r w:rsidR="004F323A" w:rsidRPr="00374CF3">
        <w:rPr>
          <w:rFonts w:ascii="Times New Roman" w:hAnsi="Times New Roman" w:cs="Times New Roman"/>
          <w:sz w:val="24"/>
          <w:szCs w:val="24"/>
        </w:rPr>
        <w:t xml:space="preserve"> or observed heterozygosity</w:t>
      </w:r>
      <w:r w:rsidR="00D12873">
        <w:rPr>
          <w:rFonts w:ascii="Times New Roman" w:hAnsi="Times New Roman" w:cs="Times New Roman"/>
          <w:sz w:val="24"/>
          <w:szCs w:val="24"/>
        </w:rPr>
        <w:t>,</w:t>
      </w:r>
      <w:r w:rsidR="0053788F" w:rsidRPr="00374CF3">
        <w:rPr>
          <w:rFonts w:ascii="Times New Roman" w:hAnsi="Times New Roman" w:cs="Times New Roman"/>
          <w:sz w:val="24"/>
          <w:szCs w:val="24"/>
        </w:rPr>
        <w:t xml:space="preserve"> </w:t>
      </w:r>
      <w:r w:rsidR="0053788F"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{"citationID":"2NWRQDPp","properties":{"formattedCitation":"(Cubry et al., 2017)","plainCitation":"(Cubry et al., 2017)","dontUpdate":true,"noteIndex":0},"citationItems":[{"id":5213,"uris":["http://zotero.org/users/10196124/items/5XADNU3X"],"itemData":{"id":5213,"type":"article-journal","abstract":"Rare variants are important for drawing inference about past demographic events in a species history. A singleton is a rare variant for which genetic variation is carried by a unique chromosome in a sample. How singletons are distributed across geographic space provides a local measure of genetic diversity that can be measured at the individual level. Here, we define the empirical distribution of singletons in a sample of chromosomes as the proportion of the total number of singletons that each chromosome carries, and we present a theoretical background for studying this distribution. Next, we use computer simulations to evaluate the potential for the empirical distribution of singletons to provide a description of genetic diversity across geographic space. In a Bayesian framework, we show that the empirical distribution of singletons leads to accurate estimates of the geographic origin of range expansions. We apply the Bayesian approach to estimating the origin of the cultivated plant species Pennisetum glaucum [L.] R. Br. (pearl millet) in Africa, and find support for range expansion having started from Northern Mali. Overall, we report that the empirical distribution of singletons is a useful measure to analyze results of sequencing projects based on large scale sampling of individuals across geographic space.","container-title":"Frontiers in Genetics","ISSN":"1664-8021","journalAbbreviation":"Frontiers in Genetics","title":"The Empirical Distribution of Singletons for Geographic Samples of DNA Sequences","URL":"https://www.frontiersin.org/articles/10.3389/fgene.2017.00139","volume":"8","author":[{"family":"Cubry","given":"Philippe"},{"family":"Vigouroux","given":"Yves"},{"family":"François","given":"Olivier"}],"issued":{"date-parts":[["2017"]]},"citation-key":"cubryEmpiricalDistributionSingletons2017"}}],"schema":"https://github.com/citation-style-language/schema/raw/master/csl-citation.json"} </w:instrText>
      </w:r>
      <w:r w:rsidR="0053788F" w:rsidRPr="00374CF3">
        <w:rPr>
          <w:rFonts w:ascii="Times New Roman" w:hAnsi="Times New Roman" w:cs="Times New Roman"/>
          <w:sz w:val="24"/>
          <w:szCs w:val="24"/>
        </w:rPr>
        <w:fldChar w:fldCharType="separate"/>
      </w:r>
      <w:r w:rsidR="0053788F" w:rsidRPr="00374CF3">
        <w:rPr>
          <w:rFonts w:ascii="Times New Roman" w:hAnsi="Times New Roman" w:cs="Times New Roman"/>
          <w:sz w:val="24"/>
        </w:rPr>
        <w:t>see Cubry et al., 2017, for example)</w:t>
      </w:r>
      <w:r w:rsidR="0053788F" w:rsidRPr="00374CF3">
        <w:rPr>
          <w:rFonts w:ascii="Times New Roman" w:hAnsi="Times New Roman" w:cs="Times New Roman"/>
          <w:sz w:val="24"/>
          <w:szCs w:val="24"/>
        </w:rPr>
        <w:fldChar w:fldCharType="end"/>
      </w:r>
      <w:r w:rsidRPr="00374CF3">
        <w:rPr>
          <w:rFonts w:ascii="Times New Roman" w:hAnsi="Times New Roman" w:cs="Times New Roman"/>
          <w:iCs/>
          <w:sz w:val="24"/>
          <w:szCs w:val="24"/>
        </w:rPr>
        <w:t xml:space="preserve"> and sequence-based estimators (e.g., Tajima’s D). We will recommend that different sets of analyses require the same underlying data set to be filtered in different ways and conclude with a comprehensive flow chart and series of recommendations to standardize the filtering used across genomic data sets.</w:t>
      </w:r>
      <w:r w:rsidRPr="00374CF3">
        <w:rPr>
          <w:rFonts w:ascii="Times New Roman" w:hAnsi="Times New Roman" w:cs="Times New Roman"/>
          <w:sz w:val="24"/>
          <w:szCs w:val="24"/>
        </w:rPr>
        <w:t xml:space="preserve"> </w:t>
      </w:r>
      <w:r w:rsidR="004958A0">
        <w:rPr>
          <w:rFonts w:ascii="Times New Roman" w:hAnsi="Times New Roman" w:cs="Times New Roman"/>
          <w:sz w:val="24"/>
          <w:szCs w:val="24"/>
        </w:rPr>
        <w:t>Our review c</w:t>
      </w:r>
      <w:r w:rsidR="00C551A0">
        <w:rPr>
          <w:rFonts w:ascii="Times New Roman" w:hAnsi="Times New Roman" w:cs="Times New Roman"/>
          <w:sz w:val="24"/>
          <w:szCs w:val="24"/>
        </w:rPr>
        <w:t>ontent will include a table</w:t>
      </w:r>
      <w:r w:rsidR="00917878">
        <w:rPr>
          <w:rFonts w:ascii="Times New Roman" w:hAnsi="Times New Roman" w:cs="Times New Roman"/>
          <w:sz w:val="24"/>
          <w:szCs w:val="24"/>
        </w:rPr>
        <w:t xml:space="preserve"> listing</w:t>
      </w:r>
      <w:r w:rsidR="00C551A0">
        <w:rPr>
          <w:rFonts w:ascii="Times New Roman" w:hAnsi="Times New Roman" w:cs="Times New Roman"/>
          <w:sz w:val="24"/>
          <w:szCs w:val="24"/>
        </w:rPr>
        <w:t xml:space="preserve"> </w:t>
      </w:r>
      <w:r w:rsidR="004958A0">
        <w:rPr>
          <w:rFonts w:ascii="Times New Roman" w:hAnsi="Times New Roman" w:cs="Times New Roman"/>
          <w:sz w:val="24"/>
          <w:szCs w:val="24"/>
        </w:rPr>
        <w:t xml:space="preserve">key </w:t>
      </w:r>
      <w:r w:rsidR="00C551A0">
        <w:rPr>
          <w:rFonts w:ascii="Times New Roman" w:hAnsi="Times New Roman" w:cs="Times New Roman"/>
          <w:sz w:val="24"/>
          <w:szCs w:val="24"/>
        </w:rPr>
        <w:t>studies</w:t>
      </w:r>
      <w:r w:rsidR="00917878">
        <w:rPr>
          <w:rFonts w:ascii="Times New Roman" w:hAnsi="Times New Roman" w:cs="Times New Roman"/>
          <w:sz w:val="24"/>
          <w:szCs w:val="24"/>
        </w:rPr>
        <w:t xml:space="preserve"> and</w:t>
      </w:r>
      <w:r w:rsidR="00C551A0">
        <w:rPr>
          <w:rFonts w:ascii="Times New Roman" w:hAnsi="Times New Roman" w:cs="Times New Roman"/>
          <w:sz w:val="24"/>
          <w:szCs w:val="24"/>
        </w:rPr>
        <w:t xml:space="preserve"> </w:t>
      </w:r>
      <w:r w:rsidR="00DA0DC8">
        <w:rPr>
          <w:rFonts w:ascii="Times New Roman" w:hAnsi="Times New Roman" w:cs="Times New Roman"/>
          <w:sz w:val="24"/>
          <w:szCs w:val="24"/>
        </w:rPr>
        <w:t>research</w:t>
      </w:r>
      <w:r w:rsidR="00C551A0">
        <w:rPr>
          <w:rFonts w:ascii="Times New Roman" w:hAnsi="Times New Roman" w:cs="Times New Roman"/>
          <w:sz w:val="24"/>
          <w:szCs w:val="24"/>
        </w:rPr>
        <w:t xml:space="preserve"> question</w:t>
      </w:r>
      <w:r w:rsidR="00DA0DC8">
        <w:rPr>
          <w:rFonts w:ascii="Times New Roman" w:hAnsi="Times New Roman" w:cs="Times New Roman"/>
          <w:sz w:val="24"/>
          <w:szCs w:val="24"/>
        </w:rPr>
        <w:t>s</w:t>
      </w:r>
      <w:r w:rsidR="00C551A0">
        <w:rPr>
          <w:rFonts w:ascii="Times New Roman" w:hAnsi="Times New Roman" w:cs="Times New Roman"/>
          <w:sz w:val="24"/>
          <w:szCs w:val="24"/>
        </w:rPr>
        <w:t xml:space="preserve">, their filtering decisions, and effects of </w:t>
      </w:r>
      <w:r w:rsidR="004958A0">
        <w:rPr>
          <w:rFonts w:ascii="Times New Roman" w:hAnsi="Times New Roman" w:cs="Times New Roman"/>
          <w:sz w:val="24"/>
          <w:szCs w:val="24"/>
        </w:rPr>
        <w:t>these decisions</w:t>
      </w:r>
      <w:r w:rsidR="00C551A0">
        <w:rPr>
          <w:rFonts w:ascii="Times New Roman" w:hAnsi="Times New Roman" w:cs="Times New Roman"/>
          <w:sz w:val="24"/>
          <w:szCs w:val="24"/>
        </w:rPr>
        <w:t xml:space="preserve"> on downstream results.</w:t>
      </w:r>
      <w:r w:rsidR="00917878">
        <w:rPr>
          <w:rFonts w:ascii="Times New Roman" w:hAnsi="Times New Roman" w:cs="Times New Roman"/>
          <w:sz w:val="24"/>
          <w:szCs w:val="24"/>
        </w:rPr>
        <w:t xml:space="preserve"> We will list pipelines or software that facilitate re-filtering to quantify effects of filtering </w:t>
      </w:r>
      <w:r w:rsidR="004958A0">
        <w:rPr>
          <w:rFonts w:ascii="Times New Roman" w:hAnsi="Times New Roman" w:cs="Times New Roman"/>
          <w:sz w:val="24"/>
          <w:szCs w:val="24"/>
        </w:rPr>
        <w:t xml:space="preserve">on </w:t>
      </w:r>
      <w:r w:rsidR="00917878">
        <w:rPr>
          <w:rFonts w:ascii="Times New Roman" w:hAnsi="Times New Roman" w:cs="Times New Roman"/>
          <w:sz w:val="24"/>
          <w:szCs w:val="24"/>
        </w:rPr>
        <w:t>genotyping error rates on downstream statistics or estimators.</w:t>
      </w:r>
    </w:p>
    <w:p w14:paraId="52228672" w14:textId="1407ED32" w:rsidR="00BB3138" w:rsidRDefault="00BB3138" w:rsidP="004A75B2">
      <w:pPr>
        <w:spacing w:after="0" w:line="240" w:lineRule="auto"/>
        <w:rPr>
          <w:rFonts w:ascii="Times New Roman" w:hAnsi="Times New Roman" w:cs="Times New Roman"/>
          <w:sz w:val="24"/>
          <w:szCs w:val="24"/>
        </w:rPr>
      </w:pPr>
    </w:p>
    <w:p w14:paraId="0F235655" w14:textId="77777777" w:rsidR="003D1E82" w:rsidRPr="00374CF3" w:rsidRDefault="003D1E82" w:rsidP="004A75B2">
      <w:pPr>
        <w:spacing w:after="0" w:line="240" w:lineRule="auto"/>
        <w:rPr>
          <w:rFonts w:ascii="Times New Roman" w:hAnsi="Times New Roman" w:cs="Times New Roman"/>
          <w:sz w:val="24"/>
          <w:szCs w:val="24"/>
        </w:rPr>
      </w:pPr>
    </w:p>
    <w:p w14:paraId="75DCD3EB" w14:textId="77777777" w:rsidR="004A75B2" w:rsidRPr="00374CF3" w:rsidRDefault="004A75B2" w:rsidP="00F96710">
      <w:pPr>
        <w:spacing w:after="12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t>SECTIONS</w:t>
      </w:r>
    </w:p>
    <w:p w14:paraId="23557B03" w14:textId="43E833AA" w:rsidR="004A75B2" w:rsidRPr="00374CF3" w:rsidRDefault="004A75B2" w:rsidP="004A75B2">
      <w:pPr>
        <w:spacing w:after="0" w:line="240" w:lineRule="auto"/>
        <w:rPr>
          <w:rFonts w:ascii="Times New Roman" w:hAnsi="Times New Roman" w:cs="Times New Roman"/>
          <w:b/>
          <w:i/>
          <w:sz w:val="24"/>
          <w:szCs w:val="24"/>
        </w:rPr>
      </w:pPr>
      <w:r w:rsidRPr="00374CF3">
        <w:rPr>
          <w:rFonts w:ascii="Times New Roman" w:hAnsi="Times New Roman" w:cs="Times New Roman"/>
          <w:b/>
          <w:i/>
          <w:sz w:val="24"/>
          <w:szCs w:val="24"/>
        </w:rPr>
        <w:t>What is filtering</w:t>
      </w:r>
      <w:r w:rsidR="00917878">
        <w:rPr>
          <w:rFonts w:ascii="Times New Roman" w:hAnsi="Times New Roman" w:cs="Times New Roman"/>
          <w:b/>
          <w:i/>
          <w:sz w:val="24"/>
          <w:szCs w:val="24"/>
        </w:rPr>
        <w:t xml:space="preserve"> and w</w:t>
      </w:r>
      <w:r w:rsidR="00C551A0">
        <w:rPr>
          <w:rFonts w:ascii="Times New Roman" w:hAnsi="Times New Roman" w:cs="Times New Roman"/>
          <w:b/>
          <w:i/>
          <w:sz w:val="24"/>
          <w:szCs w:val="24"/>
        </w:rPr>
        <w:t>hy is it</w:t>
      </w:r>
      <w:r w:rsidR="00351274">
        <w:rPr>
          <w:rFonts w:ascii="Times New Roman" w:hAnsi="Times New Roman" w:cs="Times New Roman"/>
          <w:b/>
          <w:i/>
          <w:sz w:val="24"/>
          <w:szCs w:val="24"/>
        </w:rPr>
        <w:t xml:space="preserve"> </w:t>
      </w:r>
      <w:r w:rsidR="00C551A0">
        <w:rPr>
          <w:rFonts w:ascii="Times New Roman" w:hAnsi="Times New Roman" w:cs="Times New Roman"/>
          <w:b/>
          <w:i/>
          <w:sz w:val="24"/>
          <w:szCs w:val="24"/>
        </w:rPr>
        <w:t>important?</w:t>
      </w:r>
    </w:p>
    <w:p w14:paraId="52AB4308" w14:textId="0F3775A8" w:rsidR="008C4A85" w:rsidRPr="00374CF3" w:rsidRDefault="004A75B2" w:rsidP="00727832">
      <w:pPr>
        <w:spacing w:after="120" w:line="240" w:lineRule="auto"/>
        <w:rPr>
          <w:rFonts w:ascii="Times New Roman" w:hAnsi="Times New Roman" w:cs="Times New Roman"/>
          <w:sz w:val="24"/>
          <w:szCs w:val="24"/>
        </w:rPr>
      </w:pPr>
      <w:r w:rsidRPr="00374CF3">
        <w:rPr>
          <w:rFonts w:ascii="Times New Roman" w:hAnsi="Times New Roman" w:cs="Times New Roman"/>
          <w:sz w:val="24"/>
          <w:szCs w:val="24"/>
        </w:rPr>
        <w:lastRenderedPageBreak/>
        <w:t>We will provide a conceptual overview of the different types</w:t>
      </w:r>
      <w:r w:rsidR="00463878" w:rsidRPr="00374CF3">
        <w:rPr>
          <w:rFonts w:ascii="Times New Roman" w:hAnsi="Times New Roman" w:cs="Times New Roman"/>
          <w:sz w:val="24"/>
          <w:szCs w:val="24"/>
        </w:rPr>
        <w:t xml:space="preserve"> of filtering and why they are commonly applied. </w:t>
      </w:r>
      <w:r w:rsidR="00230C29" w:rsidRPr="00374CF3">
        <w:rPr>
          <w:rFonts w:ascii="Times New Roman" w:hAnsi="Times New Roman" w:cs="Times New Roman"/>
          <w:sz w:val="24"/>
          <w:szCs w:val="24"/>
        </w:rPr>
        <w:t>In this section, w</w:t>
      </w:r>
      <w:r w:rsidR="00463878" w:rsidRPr="00374CF3">
        <w:rPr>
          <w:rFonts w:ascii="Times New Roman" w:hAnsi="Times New Roman" w:cs="Times New Roman"/>
          <w:sz w:val="24"/>
          <w:szCs w:val="24"/>
        </w:rPr>
        <w:t xml:space="preserve">e will use figures to clearly explain </w:t>
      </w:r>
      <w:r w:rsidR="00230C29" w:rsidRPr="00374CF3">
        <w:rPr>
          <w:rFonts w:ascii="Times New Roman" w:hAnsi="Times New Roman" w:cs="Times New Roman"/>
          <w:sz w:val="24"/>
          <w:szCs w:val="24"/>
        </w:rPr>
        <w:t>what filtering is, why it is necessary with modern sequencing technologies, and the</w:t>
      </w:r>
      <w:r w:rsidR="00463878" w:rsidRPr="00374CF3">
        <w:rPr>
          <w:rFonts w:ascii="Times New Roman" w:hAnsi="Times New Roman" w:cs="Times New Roman"/>
          <w:sz w:val="24"/>
          <w:szCs w:val="24"/>
        </w:rPr>
        <w:t xml:space="preserve"> different filtering choices that can be made with a large genomics data set. Examples of the filtering choices we will discuss include:</w:t>
      </w:r>
    </w:p>
    <w:p w14:paraId="52FA34F2" w14:textId="21D896E2" w:rsidR="00463878" w:rsidRPr="00374CF3" w:rsidRDefault="00463878" w:rsidP="00463878">
      <w:pPr>
        <w:pStyle w:val="ListParagraph"/>
        <w:numPr>
          <w:ilvl w:val="0"/>
          <w:numId w:val="28"/>
        </w:numPr>
        <w:spacing w:after="0" w:line="240" w:lineRule="auto"/>
        <w:rPr>
          <w:rFonts w:ascii="Times New Roman" w:hAnsi="Times New Roman" w:cs="Times New Roman"/>
          <w:sz w:val="24"/>
          <w:szCs w:val="24"/>
        </w:rPr>
      </w:pPr>
      <w:r w:rsidRPr="00374CF3">
        <w:rPr>
          <w:rFonts w:ascii="Times New Roman" w:hAnsi="Times New Roman" w:cs="Times New Roman"/>
          <w:sz w:val="24"/>
          <w:szCs w:val="24"/>
        </w:rPr>
        <w:t>Minor Allele Frequency Filtering (MAF)</w:t>
      </w:r>
      <w:r w:rsidR="00AC19AD" w:rsidRPr="00374CF3">
        <w:rPr>
          <w:rFonts w:ascii="Times New Roman" w:hAnsi="Times New Roman" w:cs="Times New Roman"/>
          <w:sz w:val="24"/>
          <w:szCs w:val="24"/>
        </w:rPr>
        <w:t>:</w:t>
      </w:r>
      <w:r w:rsidRPr="00374CF3">
        <w:rPr>
          <w:rFonts w:ascii="Times New Roman" w:hAnsi="Times New Roman" w:cs="Times New Roman"/>
          <w:sz w:val="24"/>
          <w:szCs w:val="24"/>
        </w:rPr>
        <w:t xml:space="preserve"> filtering out loci where the less common allele (i.e., the minor allele) occurs below a certain frequency are removed from the data set. This type of filtering is commonly performed </w:t>
      </w:r>
      <w:r w:rsidR="00D34EB5" w:rsidRPr="00374CF3">
        <w:rPr>
          <w:rFonts w:ascii="Times New Roman" w:hAnsi="Times New Roman" w:cs="Times New Roman"/>
          <w:sz w:val="24"/>
          <w:szCs w:val="24"/>
        </w:rPr>
        <w:t>based on the assumption that</w:t>
      </w:r>
      <w:r w:rsidRPr="00374CF3">
        <w:rPr>
          <w:rFonts w:ascii="Times New Roman" w:hAnsi="Times New Roman" w:cs="Times New Roman"/>
          <w:sz w:val="24"/>
          <w:szCs w:val="24"/>
        </w:rPr>
        <w:t xml:space="preserve"> </w:t>
      </w:r>
      <w:r w:rsidR="00D34EB5" w:rsidRPr="00374CF3">
        <w:rPr>
          <w:rFonts w:ascii="Times New Roman" w:hAnsi="Times New Roman" w:cs="Times New Roman"/>
          <w:sz w:val="24"/>
          <w:szCs w:val="24"/>
        </w:rPr>
        <w:t>alleles that occur</w:t>
      </w:r>
      <w:r w:rsidRPr="00374CF3">
        <w:rPr>
          <w:rFonts w:ascii="Times New Roman" w:hAnsi="Times New Roman" w:cs="Times New Roman"/>
          <w:sz w:val="24"/>
          <w:szCs w:val="24"/>
        </w:rPr>
        <w:t xml:space="preserve"> in less than </w:t>
      </w:r>
      <w:r w:rsidR="00C551A0">
        <w:rPr>
          <w:rFonts w:ascii="Times New Roman" w:hAnsi="Times New Roman" w:cs="Times New Roman"/>
          <w:sz w:val="24"/>
          <w:szCs w:val="24"/>
        </w:rPr>
        <w:t>~</w:t>
      </w:r>
      <w:r w:rsidRPr="00374CF3">
        <w:rPr>
          <w:rFonts w:ascii="Times New Roman" w:hAnsi="Times New Roman" w:cs="Times New Roman"/>
          <w:sz w:val="24"/>
          <w:szCs w:val="24"/>
        </w:rPr>
        <w:t xml:space="preserve">5% of the population </w:t>
      </w:r>
      <w:r w:rsidR="00C551A0">
        <w:rPr>
          <w:rFonts w:ascii="Times New Roman" w:hAnsi="Times New Roman" w:cs="Times New Roman"/>
          <w:sz w:val="24"/>
          <w:szCs w:val="24"/>
        </w:rPr>
        <w:t>(</w:t>
      </w:r>
      <w:r w:rsidR="00891916">
        <w:rPr>
          <w:rFonts w:ascii="Times New Roman" w:hAnsi="Times New Roman" w:cs="Times New Roman"/>
          <w:sz w:val="24"/>
          <w:szCs w:val="24"/>
        </w:rPr>
        <w:t>frequency</w:t>
      </w:r>
      <w:r w:rsidR="00C551A0">
        <w:rPr>
          <w:rFonts w:ascii="Times New Roman" w:hAnsi="Times New Roman" w:cs="Times New Roman"/>
          <w:sz w:val="24"/>
          <w:szCs w:val="24"/>
        </w:rPr>
        <w:t xml:space="preserve"> &lt; 0.05) </w:t>
      </w:r>
      <w:r w:rsidRPr="00374CF3">
        <w:rPr>
          <w:rFonts w:ascii="Times New Roman" w:hAnsi="Times New Roman" w:cs="Times New Roman"/>
          <w:sz w:val="24"/>
          <w:szCs w:val="24"/>
        </w:rPr>
        <w:t>must be</w:t>
      </w:r>
      <w:r w:rsidR="004F323A" w:rsidRPr="00374CF3">
        <w:rPr>
          <w:rFonts w:ascii="Times New Roman" w:hAnsi="Times New Roman" w:cs="Times New Roman"/>
          <w:sz w:val="24"/>
          <w:szCs w:val="24"/>
        </w:rPr>
        <w:t xml:space="preserve"> </w:t>
      </w:r>
      <w:r w:rsidRPr="00374CF3">
        <w:rPr>
          <w:rFonts w:ascii="Times New Roman" w:hAnsi="Times New Roman" w:cs="Times New Roman"/>
          <w:sz w:val="24"/>
          <w:szCs w:val="24"/>
        </w:rPr>
        <w:t>genotyping error</w:t>
      </w:r>
      <w:r w:rsidR="00D34EB5" w:rsidRPr="00374CF3">
        <w:rPr>
          <w:rFonts w:ascii="Times New Roman" w:hAnsi="Times New Roman" w:cs="Times New Roman"/>
          <w:sz w:val="24"/>
          <w:szCs w:val="24"/>
        </w:rPr>
        <w:t>s</w:t>
      </w:r>
      <w:r w:rsidRPr="00374CF3">
        <w:rPr>
          <w:rFonts w:ascii="Times New Roman" w:hAnsi="Times New Roman" w:cs="Times New Roman"/>
          <w:sz w:val="24"/>
          <w:szCs w:val="24"/>
        </w:rPr>
        <w:t>.</w:t>
      </w:r>
      <w:r w:rsidR="00D34EB5" w:rsidRPr="00374CF3">
        <w:rPr>
          <w:rFonts w:ascii="Times New Roman" w:hAnsi="Times New Roman" w:cs="Times New Roman"/>
          <w:sz w:val="24"/>
          <w:szCs w:val="24"/>
        </w:rPr>
        <w:t xml:space="preserve"> Notably, Minor Allele Count (MAC) filtering is an alternative to this approach wherein lo</w:t>
      </w:r>
      <w:r w:rsidR="00BD6772" w:rsidRPr="00374CF3">
        <w:rPr>
          <w:rFonts w:ascii="Times New Roman" w:hAnsi="Times New Roman" w:cs="Times New Roman"/>
          <w:sz w:val="24"/>
          <w:szCs w:val="24"/>
        </w:rPr>
        <w:t>ci are removed based on the counts of their minor alleles rather than their frequency, allowing for more consistent filtering across samples of different sizes</w:t>
      </w:r>
      <w:r w:rsidR="00C551A0">
        <w:rPr>
          <w:rFonts w:ascii="Times New Roman" w:hAnsi="Times New Roman" w:cs="Times New Roman"/>
          <w:sz w:val="24"/>
          <w:szCs w:val="24"/>
        </w:rPr>
        <w:t>.</w:t>
      </w:r>
    </w:p>
    <w:p w14:paraId="6579247C" w14:textId="77777777" w:rsidR="004F323A" w:rsidRPr="00374CF3" w:rsidRDefault="004F323A" w:rsidP="004F323A">
      <w:pPr>
        <w:pStyle w:val="ListParagraph"/>
        <w:spacing w:after="0" w:line="240" w:lineRule="auto"/>
        <w:ind w:left="1080"/>
        <w:rPr>
          <w:rFonts w:ascii="Times New Roman" w:hAnsi="Times New Roman" w:cs="Times New Roman"/>
          <w:sz w:val="24"/>
          <w:szCs w:val="24"/>
        </w:rPr>
      </w:pPr>
    </w:p>
    <w:p w14:paraId="3128D5D5" w14:textId="309907BE" w:rsidR="004F323A" w:rsidRPr="00374CF3" w:rsidRDefault="00463878" w:rsidP="004F323A">
      <w:pPr>
        <w:pStyle w:val="ListParagraph"/>
        <w:numPr>
          <w:ilvl w:val="0"/>
          <w:numId w:val="28"/>
        </w:numPr>
        <w:spacing w:after="0" w:line="240" w:lineRule="auto"/>
        <w:rPr>
          <w:rFonts w:ascii="Times New Roman" w:hAnsi="Times New Roman" w:cs="Times New Roman"/>
          <w:sz w:val="24"/>
          <w:szCs w:val="24"/>
        </w:rPr>
      </w:pPr>
      <w:r w:rsidRPr="00374CF3">
        <w:rPr>
          <w:rFonts w:ascii="Times New Roman" w:hAnsi="Times New Roman" w:cs="Times New Roman"/>
          <w:sz w:val="24"/>
          <w:szCs w:val="24"/>
        </w:rPr>
        <w:t>Missing Data</w:t>
      </w:r>
      <w:r w:rsidR="00BD6772" w:rsidRPr="00374CF3">
        <w:rPr>
          <w:rFonts w:ascii="Times New Roman" w:hAnsi="Times New Roman" w:cs="Times New Roman"/>
          <w:sz w:val="24"/>
          <w:szCs w:val="24"/>
        </w:rPr>
        <w:t>:</w:t>
      </w:r>
      <w:r w:rsidR="00E55BED" w:rsidRPr="00374CF3">
        <w:rPr>
          <w:rFonts w:ascii="Times New Roman" w:hAnsi="Times New Roman" w:cs="Times New Roman"/>
          <w:sz w:val="24"/>
          <w:szCs w:val="24"/>
        </w:rPr>
        <w:t xml:space="preserve"> filtering out loci or individuals with a </w:t>
      </w:r>
      <w:r w:rsidR="002945CC" w:rsidRPr="00374CF3">
        <w:rPr>
          <w:rFonts w:ascii="Times New Roman" w:hAnsi="Times New Roman" w:cs="Times New Roman"/>
          <w:sz w:val="24"/>
          <w:szCs w:val="24"/>
        </w:rPr>
        <w:t xml:space="preserve">high amount of </w:t>
      </w:r>
      <w:r w:rsidR="00E55BED" w:rsidRPr="00374CF3">
        <w:rPr>
          <w:rFonts w:ascii="Times New Roman" w:hAnsi="Times New Roman" w:cs="Times New Roman"/>
          <w:sz w:val="24"/>
          <w:szCs w:val="24"/>
        </w:rPr>
        <w:t>missing data</w:t>
      </w:r>
      <w:r w:rsidR="00BD6772" w:rsidRPr="00374CF3">
        <w:rPr>
          <w:rFonts w:ascii="Times New Roman" w:hAnsi="Times New Roman" w:cs="Times New Roman"/>
          <w:sz w:val="24"/>
          <w:szCs w:val="24"/>
        </w:rPr>
        <w:t>, which can indicate that something</w:t>
      </w:r>
      <w:r w:rsidR="00E55BED" w:rsidRPr="00374CF3">
        <w:rPr>
          <w:rFonts w:ascii="Times New Roman" w:hAnsi="Times New Roman" w:cs="Times New Roman"/>
          <w:sz w:val="24"/>
          <w:szCs w:val="24"/>
        </w:rPr>
        <w:t xml:space="preserve"> went awry during genomic library preparation or alignment.</w:t>
      </w:r>
      <w:r w:rsidR="00BD6772" w:rsidRPr="00374CF3">
        <w:rPr>
          <w:rFonts w:ascii="Times New Roman" w:hAnsi="Times New Roman" w:cs="Times New Roman"/>
          <w:sz w:val="24"/>
          <w:szCs w:val="24"/>
        </w:rPr>
        <w:t xml:space="preserve"> Missing data can also obscure patterns between samples or populations.</w:t>
      </w:r>
      <w:r w:rsidR="00E55BED" w:rsidRPr="00374CF3">
        <w:rPr>
          <w:rFonts w:ascii="Times New Roman" w:hAnsi="Times New Roman" w:cs="Times New Roman"/>
          <w:sz w:val="24"/>
          <w:szCs w:val="24"/>
        </w:rPr>
        <w:t xml:space="preserve"> However, </w:t>
      </w:r>
      <w:proofErr w:type="gramStart"/>
      <w:r w:rsidR="00E55BED" w:rsidRPr="00374CF3">
        <w:rPr>
          <w:rFonts w:ascii="Times New Roman" w:hAnsi="Times New Roman" w:cs="Times New Roman"/>
          <w:sz w:val="24"/>
          <w:szCs w:val="24"/>
        </w:rPr>
        <w:t>similar to</w:t>
      </w:r>
      <w:proofErr w:type="gramEnd"/>
      <w:r w:rsidR="00E55BED" w:rsidRPr="00374CF3">
        <w:rPr>
          <w:rFonts w:ascii="Times New Roman" w:hAnsi="Times New Roman" w:cs="Times New Roman"/>
          <w:sz w:val="24"/>
          <w:szCs w:val="24"/>
        </w:rPr>
        <w:t xml:space="preserve"> MAF filtering, choices used vary widely among studies and the</w:t>
      </w:r>
      <w:r w:rsidR="002945CC" w:rsidRPr="00374CF3">
        <w:rPr>
          <w:rFonts w:ascii="Times New Roman" w:hAnsi="Times New Roman" w:cs="Times New Roman"/>
          <w:sz w:val="24"/>
          <w:szCs w:val="24"/>
        </w:rPr>
        <w:t xml:space="preserve"> downstream consequences are rarely considered.</w:t>
      </w:r>
    </w:p>
    <w:p w14:paraId="2FCB3AEB" w14:textId="77777777" w:rsidR="004F323A" w:rsidRPr="00374CF3" w:rsidRDefault="004F323A" w:rsidP="004F323A">
      <w:pPr>
        <w:spacing w:after="0" w:line="240" w:lineRule="auto"/>
        <w:rPr>
          <w:rFonts w:ascii="Times New Roman" w:hAnsi="Times New Roman" w:cs="Times New Roman"/>
          <w:sz w:val="24"/>
          <w:szCs w:val="24"/>
        </w:rPr>
      </w:pPr>
    </w:p>
    <w:p w14:paraId="46BDF0DD" w14:textId="02F9658D" w:rsidR="00463878" w:rsidRPr="00374CF3" w:rsidRDefault="00463878" w:rsidP="00463878">
      <w:pPr>
        <w:pStyle w:val="ListParagraph"/>
        <w:numPr>
          <w:ilvl w:val="0"/>
          <w:numId w:val="28"/>
        </w:numPr>
        <w:spacing w:after="0" w:line="240" w:lineRule="auto"/>
        <w:rPr>
          <w:rFonts w:ascii="Times New Roman" w:hAnsi="Times New Roman" w:cs="Times New Roman"/>
          <w:sz w:val="24"/>
          <w:szCs w:val="24"/>
        </w:rPr>
      </w:pPr>
      <w:r w:rsidRPr="00374CF3">
        <w:rPr>
          <w:rFonts w:ascii="Times New Roman" w:hAnsi="Times New Roman" w:cs="Times New Roman"/>
          <w:sz w:val="24"/>
          <w:szCs w:val="24"/>
        </w:rPr>
        <w:t>HW</w:t>
      </w:r>
      <w:r w:rsidR="00D12873">
        <w:rPr>
          <w:rFonts w:ascii="Times New Roman" w:hAnsi="Times New Roman" w:cs="Times New Roman"/>
          <w:sz w:val="24"/>
          <w:szCs w:val="24"/>
        </w:rPr>
        <w:t>P</w:t>
      </w:r>
      <w:r w:rsidR="004F323A" w:rsidRPr="00374CF3">
        <w:rPr>
          <w:rFonts w:ascii="Times New Roman" w:hAnsi="Times New Roman" w:cs="Times New Roman"/>
          <w:sz w:val="24"/>
          <w:szCs w:val="24"/>
        </w:rPr>
        <w:t>: F</w:t>
      </w:r>
      <w:r w:rsidR="00BD6772" w:rsidRPr="00374CF3">
        <w:rPr>
          <w:rFonts w:ascii="Times New Roman" w:hAnsi="Times New Roman" w:cs="Times New Roman"/>
          <w:sz w:val="24"/>
          <w:szCs w:val="24"/>
        </w:rPr>
        <w:t>iltering out loci based on deviations from</w:t>
      </w:r>
      <w:r w:rsidR="004F323A" w:rsidRPr="00374CF3">
        <w:rPr>
          <w:rFonts w:ascii="Times New Roman" w:hAnsi="Times New Roman" w:cs="Times New Roman"/>
          <w:sz w:val="24"/>
          <w:szCs w:val="24"/>
        </w:rPr>
        <w:t xml:space="preserve"> Hardy-Weinberg </w:t>
      </w:r>
      <w:r w:rsidR="00D12873">
        <w:rPr>
          <w:rFonts w:ascii="Times New Roman" w:hAnsi="Times New Roman" w:cs="Times New Roman"/>
          <w:sz w:val="24"/>
          <w:szCs w:val="24"/>
        </w:rPr>
        <w:t>Proportions</w:t>
      </w:r>
      <w:r w:rsidR="00D12873" w:rsidRPr="00374CF3">
        <w:rPr>
          <w:rFonts w:ascii="Times New Roman" w:hAnsi="Times New Roman" w:cs="Times New Roman"/>
          <w:sz w:val="24"/>
          <w:szCs w:val="24"/>
        </w:rPr>
        <w:t xml:space="preserve"> </w:t>
      </w:r>
      <w:r w:rsidR="004F323A" w:rsidRPr="00374CF3">
        <w:rPr>
          <w:rFonts w:ascii="Times New Roman" w:hAnsi="Times New Roman" w:cs="Times New Roman"/>
          <w:sz w:val="24"/>
          <w:szCs w:val="24"/>
        </w:rPr>
        <w:t>(</w:t>
      </w:r>
      <w:r w:rsidR="00BD6772" w:rsidRPr="00374CF3">
        <w:rPr>
          <w:rFonts w:ascii="Times New Roman" w:hAnsi="Times New Roman" w:cs="Times New Roman"/>
          <w:sz w:val="24"/>
          <w:szCs w:val="24"/>
        </w:rPr>
        <w:t>HW</w:t>
      </w:r>
      <w:r w:rsidR="00783E7B">
        <w:rPr>
          <w:rFonts w:ascii="Times New Roman" w:hAnsi="Times New Roman" w:cs="Times New Roman"/>
          <w:sz w:val="24"/>
          <w:szCs w:val="24"/>
        </w:rPr>
        <w:t>P</w:t>
      </w:r>
      <w:r w:rsidR="004F323A" w:rsidRPr="00374CF3">
        <w:rPr>
          <w:rFonts w:ascii="Times New Roman" w:hAnsi="Times New Roman" w:cs="Times New Roman"/>
          <w:sz w:val="24"/>
          <w:szCs w:val="24"/>
        </w:rPr>
        <w:t>)</w:t>
      </w:r>
      <w:r w:rsidR="00BD6772" w:rsidRPr="00374CF3">
        <w:rPr>
          <w:rFonts w:ascii="Times New Roman" w:hAnsi="Times New Roman" w:cs="Times New Roman"/>
          <w:sz w:val="24"/>
          <w:szCs w:val="24"/>
        </w:rPr>
        <w:t>. HW</w:t>
      </w:r>
      <w:r w:rsidR="00D12873">
        <w:rPr>
          <w:rFonts w:ascii="Times New Roman" w:hAnsi="Times New Roman" w:cs="Times New Roman"/>
          <w:sz w:val="24"/>
          <w:szCs w:val="24"/>
        </w:rPr>
        <w:t>P</w:t>
      </w:r>
      <w:r w:rsidR="00BD6772" w:rsidRPr="00374CF3">
        <w:rPr>
          <w:rFonts w:ascii="Times New Roman" w:hAnsi="Times New Roman" w:cs="Times New Roman"/>
          <w:sz w:val="24"/>
          <w:szCs w:val="24"/>
        </w:rPr>
        <w:t xml:space="preserve"> is a common assumption of many downstream analytical tools, so removing loci </w:t>
      </w:r>
      <w:r w:rsidR="00C551A0">
        <w:rPr>
          <w:rFonts w:ascii="Times New Roman" w:hAnsi="Times New Roman" w:cs="Times New Roman"/>
          <w:sz w:val="24"/>
          <w:szCs w:val="24"/>
        </w:rPr>
        <w:t>that</w:t>
      </w:r>
      <w:r w:rsidR="00BD6772" w:rsidRPr="00374CF3">
        <w:rPr>
          <w:rFonts w:ascii="Times New Roman" w:hAnsi="Times New Roman" w:cs="Times New Roman"/>
          <w:sz w:val="24"/>
          <w:szCs w:val="24"/>
        </w:rPr>
        <w:t xml:space="preserve"> violate it can help ensure unbiased results. Furthermore, HW</w:t>
      </w:r>
      <w:r w:rsidR="00D12873">
        <w:rPr>
          <w:rFonts w:ascii="Times New Roman" w:hAnsi="Times New Roman" w:cs="Times New Roman"/>
          <w:sz w:val="24"/>
          <w:szCs w:val="24"/>
        </w:rPr>
        <w:t>P</w:t>
      </w:r>
      <w:r w:rsidR="00BD6772" w:rsidRPr="00374CF3">
        <w:rPr>
          <w:rFonts w:ascii="Times New Roman" w:hAnsi="Times New Roman" w:cs="Times New Roman"/>
          <w:sz w:val="24"/>
          <w:szCs w:val="24"/>
        </w:rPr>
        <w:t xml:space="preserve"> deviations can often reflect sequencing or assembly errors (such as allelic dropout which can cause a heterozygote deficit or paralogous regions </w:t>
      </w:r>
      <w:r w:rsidR="00C551A0">
        <w:rPr>
          <w:rFonts w:ascii="Times New Roman" w:hAnsi="Times New Roman" w:cs="Times New Roman"/>
          <w:sz w:val="24"/>
          <w:szCs w:val="24"/>
        </w:rPr>
        <w:t>that</w:t>
      </w:r>
      <w:r w:rsidR="00C551A0" w:rsidRPr="00374CF3">
        <w:rPr>
          <w:rFonts w:ascii="Times New Roman" w:hAnsi="Times New Roman" w:cs="Times New Roman"/>
          <w:sz w:val="24"/>
          <w:szCs w:val="24"/>
        </w:rPr>
        <w:t xml:space="preserve"> </w:t>
      </w:r>
      <w:r w:rsidR="00BD6772" w:rsidRPr="00374CF3">
        <w:rPr>
          <w:rFonts w:ascii="Times New Roman" w:hAnsi="Times New Roman" w:cs="Times New Roman"/>
          <w:sz w:val="24"/>
          <w:szCs w:val="24"/>
        </w:rPr>
        <w:t>can cause heterozygote excesses</w:t>
      </w:r>
      <w:r w:rsidR="00C62031" w:rsidRPr="00374CF3">
        <w:rPr>
          <w:rFonts w:ascii="Times New Roman" w:hAnsi="Times New Roman" w:cs="Times New Roman"/>
          <w:sz w:val="24"/>
          <w:szCs w:val="24"/>
        </w:rPr>
        <w:t xml:space="preserve">, see </w:t>
      </w:r>
      <w:r w:rsidR="00C62031"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{"citationID":"7eH7vblX","properties":{"formattedCitation":"(Gautier et al., 2013; G\\uc0\\u252{}nther &amp; Nettelblad, 2019)","plainCitation":"(Gautier et al., 2013; Günther &amp; Nettelblad, 2019)","noteIndex":0},"citationItems":[{"id":5214,"uris":["http://zotero.org/users/10196124/items/U4RAAQMS"],"itemData":{"id":5214,"type":"article-journal","abstract":"Abstract Inexpensive short-read sequencing technologies applied to reduced representation genomes is revolutionizing genetic research, especially population genetics analysis, by allowing the genotyping of massive numbers of single-nucleotide polymorphisms (SNP) for large numbers of individuals and populations. Restriction site?associated DNA (RAD) sequencing is a recent technique based on the characterization of genomic regions flanking restriction sites. One of its potential drawbacks is the presence of polymorphism within the restriction site, which makes it impossible to observe the associated SNP allele (i.e. allele dropout, ADO). To investigate the effect of ADO on genetic variation estimated from RAD markers, we first mathematically derived measures of the effect of ADO on allele frequencies as a function of different parameters within a single population. We then used RAD data sets simulated using a coalescence model to investigate the magnitude of biases induced by ADO on the estimation of expected heterozygosity and FST under a simple demographic model of divergence between two populations. We found that ADO tends to overestimate genetic variation both within and between populations. Assuming a mutation rate per nucleotide between 10?9 and 10?8, this bias remained low for most studied combinations of divergence time and effective population size, except for large effective population sizes. Averaging FST values over multiple SNPs, for example, by sliding window analysis, did not correct ADO biases. We briefly discuss possible solutions to filter the most problematic cases of ADO using read coverage to detect markers with a large excess of null alleles.","container-title":"Molecular Ecology","DOI":"10.1111/mec.12089","ISSN":"0962-1083","issue":"11","journalAbbreviation":"Molecular Ecology","note":"publisher: John Wiley &amp; Sons, Ltd","page":"3165-3178","title":"The effect of RAD allele dropout on the estimation of genetic variation within and between populations","volume":"22","author":[{"family":"Gautier","given":"Mathieu"},{"family":"Gharbi","given":"Karim"},{"family":"Cezard","given":"Timothee"},{"family":"Foucaud","given":"Julien"},{"family":"Kerdelhué","given":"Carole"},{"family":"Pudlo","given":"Pierre"},{"family":"Cornuet","given":"Jean-Marie"},{"family":"Estoup","given":"Arnaud"}],"issued":{"date-parts":[["2013",6,1]]},"citation-key":"gautierEffectRADAllele2013"}},{"id":5338,"uris":["http://zotero.org/users/10196124/items/T32AGEDZ"],"itemData":{"id":5338,"type":"article-journal","abstract":"Author summary Mapping next-generation sequencing reads to a single linear reference genomes comes with the inherent problem that alleles not found in the reference sequence will achieve lower mapping scores. This reference bias can cause heterozygous sites to be falsely called as homozygous which will have an effect on downstream analysis of the data. We investigate this issue in published ancient DNA data from human populations and find that reference bias is a pervasive phenomenon across data sets. The effect is exacerbated in paleogenomic data due to the short fragments of authentic ancient DNA and the common practice of using pseudo-haploid data. We show that—depending on the circumstances—reference bias can lead to slightly skewed results in population genetic analyses such as estimates of heterozygosity, studies of population affinities or estimates of archaic ancestry. Finally, we propose filtering strategies to alleviate the impact of reference bias. We make the scripts used for filtering publicly available.","container-title":"PLOS Genetics","DOI":"10.1371/journal.pgen.1008302","issue":"7","journalAbbreviation":"PLOS Genetics","note":"publisher: Public Library of Science","page":"e1008302","title":"The presence and impact of reference bias on population genomic studies of prehistoric human populations","volume":"15","author":[{"family":"Günther","given":"Torsten"},{"family":"Nettelblad","given":"Carl"}],"issued":{"date-parts":[["2019",7,26]]},"citation-key":"guntherPresenceImpactReference2019"}}],"schema":"https://github.com/citation-style-language/schema/raw/master/csl-citation.json"} </w:instrText>
      </w:r>
      <w:r w:rsidR="00C62031" w:rsidRPr="00374CF3">
        <w:rPr>
          <w:rFonts w:ascii="Times New Roman" w:hAnsi="Times New Roman" w:cs="Times New Roman"/>
          <w:sz w:val="24"/>
          <w:szCs w:val="24"/>
        </w:rPr>
        <w:fldChar w:fldCharType="separate"/>
      </w:r>
      <w:r w:rsidR="0015165C" w:rsidRPr="0015165C">
        <w:rPr>
          <w:rFonts w:ascii="Times New Roman" w:hAnsi="Times New Roman" w:cs="Times New Roman"/>
          <w:sz w:val="24"/>
          <w:szCs w:val="24"/>
        </w:rPr>
        <w:t>(Gautier et al., 2013; Günther &amp; Nettelblad, 2019)</w:t>
      </w:r>
      <w:r w:rsidR="00C62031" w:rsidRPr="00374CF3">
        <w:rPr>
          <w:rFonts w:ascii="Times New Roman" w:hAnsi="Times New Roman" w:cs="Times New Roman"/>
          <w:sz w:val="24"/>
          <w:szCs w:val="24"/>
        </w:rPr>
        <w:fldChar w:fldCharType="end"/>
      </w:r>
      <w:r w:rsidR="00BD6772" w:rsidRPr="00374CF3">
        <w:rPr>
          <w:rFonts w:ascii="Times New Roman" w:hAnsi="Times New Roman" w:cs="Times New Roman"/>
          <w:sz w:val="24"/>
          <w:szCs w:val="24"/>
        </w:rPr>
        <w:t>. However, removing loci out of HW</w:t>
      </w:r>
      <w:r w:rsidR="00D12873">
        <w:rPr>
          <w:rFonts w:ascii="Times New Roman" w:hAnsi="Times New Roman" w:cs="Times New Roman"/>
          <w:sz w:val="24"/>
          <w:szCs w:val="24"/>
        </w:rPr>
        <w:t>P</w:t>
      </w:r>
      <w:r w:rsidR="00BD6772" w:rsidRPr="00374CF3">
        <w:rPr>
          <w:rFonts w:ascii="Times New Roman" w:hAnsi="Times New Roman" w:cs="Times New Roman"/>
          <w:sz w:val="24"/>
          <w:szCs w:val="24"/>
        </w:rPr>
        <w:t xml:space="preserve"> inappropriately can remove loci that, for example, are indicative of selection or population sub-structuring.</w:t>
      </w:r>
    </w:p>
    <w:p w14:paraId="2A1B1729" w14:textId="77777777" w:rsidR="004F323A" w:rsidRPr="00374CF3" w:rsidRDefault="004F323A" w:rsidP="004F323A">
      <w:pPr>
        <w:spacing w:after="0" w:line="240" w:lineRule="auto"/>
        <w:rPr>
          <w:rFonts w:ascii="Times New Roman" w:hAnsi="Times New Roman" w:cs="Times New Roman"/>
          <w:sz w:val="24"/>
          <w:szCs w:val="24"/>
        </w:rPr>
      </w:pPr>
    </w:p>
    <w:p w14:paraId="675328F5" w14:textId="4EA0DACD" w:rsidR="00463878" w:rsidRPr="00374CF3" w:rsidRDefault="00BD6772" w:rsidP="00E55BED">
      <w:pPr>
        <w:pStyle w:val="ListParagraph"/>
        <w:numPr>
          <w:ilvl w:val="0"/>
          <w:numId w:val="28"/>
        </w:numPr>
        <w:spacing w:after="0" w:line="240" w:lineRule="auto"/>
        <w:rPr>
          <w:rFonts w:ascii="Times New Roman" w:hAnsi="Times New Roman" w:cs="Times New Roman"/>
          <w:sz w:val="24"/>
          <w:szCs w:val="24"/>
        </w:rPr>
      </w:pPr>
      <w:r w:rsidRPr="00374CF3">
        <w:rPr>
          <w:rFonts w:ascii="Times New Roman" w:hAnsi="Times New Roman" w:cs="Times New Roman"/>
          <w:sz w:val="24"/>
          <w:szCs w:val="24"/>
        </w:rPr>
        <w:t>Linkage disequilibrium (</w:t>
      </w:r>
      <w:r w:rsidR="00A07E18" w:rsidRPr="00374CF3">
        <w:rPr>
          <w:rFonts w:ascii="Times New Roman" w:hAnsi="Times New Roman" w:cs="Times New Roman"/>
          <w:sz w:val="24"/>
          <w:szCs w:val="24"/>
        </w:rPr>
        <w:t>LD</w:t>
      </w:r>
      <w:r w:rsidRPr="00374CF3">
        <w:rPr>
          <w:rFonts w:ascii="Times New Roman" w:hAnsi="Times New Roman" w:cs="Times New Roman"/>
          <w:sz w:val="24"/>
          <w:szCs w:val="24"/>
        </w:rPr>
        <w:t>):</w:t>
      </w:r>
      <w:r w:rsidR="001076A5" w:rsidRPr="00374CF3">
        <w:rPr>
          <w:rFonts w:ascii="Times New Roman" w:hAnsi="Times New Roman" w:cs="Times New Roman"/>
          <w:sz w:val="24"/>
          <w:szCs w:val="24"/>
        </w:rPr>
        <w:t xml:space="preserve"> </w:t>
      </w:r>
      <w:r w:rsidRPr="00374CF3">
        <w:rPr>
          <w:rFonts w:ascii="Times New Roman" w:hAnsi="Times New Roman" w:cs="Times New Roman"/>
          <w:sz w:val="24"/>
          <w:szCs w:val="24"/>
        </w:rPr>
        <w:t xml:space="preserve">pruning clusters of loci </w:t>
      </w:r>
      <w:r w:rsidR="00351274">
        <w:rPr>
          <w:rFonts w:ascii="Times New Roman" w:hAnsi="Times New Roman" w:cs="Times New Roman"/>
          <w:sz w:val="24"/>
          <w:szCs w:val="24"/>
        </w:rPr>
        <w:t>that</w:t>
      </w:r>
      <w:r w:rsidRPr="00374CF3">
        <w:rPr>
          <w:rFonts w:ascii="Times New Roman" w:hAnsi="Times New Roman" w:cs="Times New Roman"/>
          <w:sz w:val="24"/>
          <w:szCs w:val="24"/>
        </w:rPr>
        <w:t xml:space="preserve"> are in substantial </w:t>
      </w:r>
      <w:r w:rsidR="00CA3B99" w:rsidRPr="00374CF3">
        <w:rPr>
          <w:rFonts w:ascii="Times New Roman" w:hAnsi="Times New Roman" w:cs="Times New Roman"/>
          <w:sz w:val="24"/>
          <w:szCs w:val="24"/>
        </w:rPr>
        <w:t xml:space="preserve">LD with each other down to a single locus to ensure independence </w:t>
      </w:r>
      <w:r w:rsidR="00F365DB">
        <w:rPr>
          <w:rFonts w:ascii="Times New Roman" w:hAnsi="Times New Roman" w:cs="Times New Roman"/>
          <w:sz w:val="24"/>
          <w:szCs w:val="24"/>
        </w:rPr>
        <w:t xml:space="preserve">among </w:t>
      </w:r>
      <w:r w:rsidR="00CA3B99">
        <w:rPr>
          <w:rFonts w:ascii="Times New Roman" w:hAnsi="Times New Roman" w:cs="Times New Roman"/>
          <w:sz w:val="24"/>
          <w:szCs w:val="24"/>
        </w:rPr>
        <w:t>loc</w:t>
      </w:r>
      <w:r w:rsidR="00F365DB">
        <w:rPr>
          <w:rFonts w:ascii="Times New Roman" w:hAnsi="Times New Roman" w:cs="Times New Roman"/>
          <w:sz w:val="24"/>
          <w:szCs w:val="24"/>
        </w:rPr>
        <w:t>i</w:t>
      </w:r>
      <w:r w:rsidR="005302EE">
        <w:rPr>
          <w:rFonts w:ascii="Times New Roman" w:hAnsi="Times New Roman" w:cs="Times New Roman"/>
          <w:sz w:val="24"/>
          <w:szCs w:val="24"/>
        </w:rPr>
        <w:t xml:space="preserve">; an </w:t>
      </w:r>
      <w:r w:rsidR="00CA3B99">
        <w:rPr>
          <w:rFonts w:ascii="Times New Roman" w:hAnsi="Times New Roman" w:cs="Times New Roman"/>
          <w:sz w:val="24"/>
          <w:szCs w:val="24"/>
        </w:rPr>
        <w:t>assum</w:t>
      </w:r>
      <w:r w:rsidR="005302EE">
        <w:rPr>
          <w:rFonts w:ascii="Times New Roman" w:hAnsi="Times New Roman" w:cs="Times New Roman"/>
          <w:sz w:val="24"/>
          <w:szCs w:val="24"/>
        </w:rPr>
        <w:t>ption made</w:t>
      </w:r>
      <w:r w:rsidR="00CA3B99" w:rsidRPr="00374CF3">
        <w:rPr>
          <w:rFonts w:ascii="Times New Roman" w:hAnsi="Times New Roman" w:cs="Times New Roman"/>
          <w:sz w:val="24"/>
          <w:szCs w:val="24"/>
        </w:rPr>
        <w:t xml:space="preserve"> by many tools. For example, methods based on site frequency spectra (SFS) may be biased if genetic diversity is higher than average in an area that also has many SNPs with substantial pairwise LD. However, diversity estimates themselves (such as the number of segregating sites across genomic regions) may be strongly biased by LD pruning.</w:t>
      </w:r>
      <w:r w:rsidR="00917878">
        <w:rPr>
          <w:rFonts w:ascii="Times New Roman" w:hAnsi="Times New Roman" w:cs="Times New Roman"/>
          <w:sz w:val="24"/>
          <w:szCs w:val="24"/>
        </w:rPr>
        <w:t xml:space="preserve"> We’ll also discuss effects of LD filtering on datasets of unmapped loci (</w:t>
      </w:r>
      <w:proofErr w:type="spellStart"/>
      <w:r w:rsidR="00917878">
        <w:rPr>
          <w:rFonts w:ascii="Times New Roman" w:hAnsi="Times New Roman" w:cs="Times New Roman"/>
          <w:sz w:val="24"/>
          <w:szCs w:val="24"/>
        </w:rPr>
        <w:t>Waples</w:t>
      </w:r>
      <w:proofErr w:type="spellEnd"/>
      <w:r w:rsidR="00917878">
        <w:rPr>
          <w:rFonts w:ascii="Times New Roman" w:hAnsi="Times New Roman" w:cs="Times New Roman"/>
          <w:sz w:val="24"/>
          <w:szCs w:val="24"/>
        </w:rPr>
        <w:t xml:space="preserve"> </w:t>
      </w:r>
      <w:r w:rsidR="00742AE4">
        <w:rPr>
          <w:rFonts w:ascii="Times New Roman" w:hAnsi="Times New Roman" w:cs="Times New Roman"/>
          <w:sz w:val="24"/>
          <w:szCs w:val="24"/>
        </w:rPr>
        <w:t>et al.</w:t>
      </w:r>
      <w:r w:rsidR="00917878">
        <w:rPr>
          <w:rFonts w:ascii="Times New Roman" w:hAnsi="Times New Roman" w:cs="Times New Roman"/>
          <w:sz w:val="24"/>
          <w:szCs w:val="24"/>
        </w:rPr>
        <w:t xml:space="preserve"> 202</w:t>
      </w:r>
      <w:r w:rsidR="00434AEB">
        <w:rPr>
          <w:rFonts w:ascii="Times New Roman" w:hAnsi="Times New Roman" w:cs="Times New Roman"/>
          <w:sz w:val="24"/>
          <w:szCs w:val="24"/>
        </w:rPr>
        <w:t>2</w:t>
      </w:r>
      <w:r w:rsidR="00917878">
        <w:rPr>
          <w:rFonts w:ascii="Times New Roman" w:hAnsi="Times New Roman" w:cs="Times New Roman"/>
          <w:sz w:val="24"/>
          <w:szCs w:val="24"/>
        </w:rPr>
        <w:t>)</w:t>
      </w:r>
      <w:r w:rsidR="00891916">
        <w:rPr>
          <w:rFonts w:ascii="Times New Roman" w:hAnsi="Times New Roman" w:cs="Times New Roman"/>
          <w:sz w:val="24"/>
          <w:szCs w:val="24"/>
        </w:rPr>
        <w:t xml:space="preserve"> as</w:t>
      </w:r>
      <w:r w:rsidR="00742AE4">
        <w:rPr>
          <w:rFonts w:ascii="Times New Roman" w:hAnsi="Times New Roman" w:cs="Times New Roman"/>
          <w:sz w:val="24"/>
          <w:szCs w:val="24"/>
        </w:rPr>
        <w:t xml:space="preserve"> </w:t>
      </w:r>
      <w:r w:rsidR="00891916">
        <w:rPr>
          <w:rFonts w:ascii="Times New Roman" w:hAnsi="Times New Roman" w:cs="Times New Roman"/>
          <w:sz w:val="24"/>
          <w:szCs w:val="24"/>
        </w:rPr>
        <w:t>m</w:t>
      </w:r>
      <w:r w:rsidR="00742AE4">
        <w:rPr>
          <w:rFonts w:ascii="Times New Roman" w:hAnsi="Times New Roman" w:cs="Times New Roman"/>
          <w:sz w:val="24"/>
          <w:szCs w:val="24"/>
        </w:rPr>
        <w:t xml:space="preserve">any non-model species will lack reference genomes long into the future. </w:t>
      </w:r>
    </w:p>
    <w:p w14:paraId="04C2F6C4" w14:textId="502FB939" w:rsidR="00E55BED" w:rsidRPr="00374CF3" w:rsidRDefault="00E55BED" w:rsidP="00A55F50">
      <w:pPr>
        <w:spacing w:after="0" w:line="240" w:lineRule="auto"/>
        <w:rPr>
          <w:rFonts w:ascii="Times New Roman" w:hAnsi="Times New Roman" w:cs="Times New Roman"/>
          <w:sz w:val="24"/>
          <w:szCs w:val="24"/>
        </w:rPr>
      </w:pPr>
    </w:p>
    <w:p w14:paraId="51E1A5E9" w14:textId="163D5292" w:rsidR="00C62031" w:rsidRPr="00374CF3" w:rsidRDefault="00351274" w:rsidP="00374CF3">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62031" w:rsidRPr="00374CF3">
        <w:rPr>
          <w:rFonts w:ascii="Times New Roman" w:hAnsi="Times New Roman" w:cs="Times New Roman"/>
          <w:sz w:val="24"/>
          <w:szCs w:val="24"/>
        </w:rPr>
        <w:t xml:space="preserve"> review of some of these filtering issues is available from </w:t>
      </w:r>
      <w:r w:rsidR="00C62031" w:rsidRPr="00374CF3">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{"citationID":"CwfXbMsH","properties":{"formattedCitation":"(O\\uc0\\u8217{}Leary et al., 2018)","plainCitation":"(O’Leary et al., 2018)","dontUpdate":true,"noteIndex":0},"citationItems":[{"id":5211,"uris":["http://zotero.org/users/10196124/items/5A4HF7W3"],"itemData":{"id":5211,"type":"article-journal","abstract":"Abstract Sequencing reduced-representation libraries of restriction site-associated DNA (RADseq) to identify single nucleotide polymorphisms (SNPs) is quickly becoming a standard methodology for molecular ecologists. Because of the scale of RADseq data sets, putative loci cannot be assessed individually, making the process of filtering noise and correctly identifying biologically meaningful signal more difficult. Artefacts introduced during library preparation and/or bioinformatic processing of SNP data can create patterns that are incorrectly interpreted as indicative of population structure or natural selection. Therefore, it is crucial to carefully consider types of errors that may be introduced during laboratory work and data processing, and how to minimize, detect and remove these errors. Here, we discuss issues inherent to RADseq methodologies that can result in artefacts during library preparation and locus reconstruction resulting in erroneous SNP calls and, ultimately, genotyping error. Further, we describe steps that can be implemented to create a rigorously filtered data set consisting of markers accurately representing independent loci and compare the effect of different combinations of filters on four RAD data sets. At last, we stress the importance of publishing raw sequence data along with final filtered data sets in addition to detailed documentation of filtering steps and quality control measures.","container-title":"Molecular Ecology","DOI":"10.1111/mec.14792","ISSN":"0962-1083","issue":"16","journalAbbreviation":"Molecular Ecology","note":"publisher: John Wiley &amp; Sons, Ltd","page":"3193-3206","title":"These aren’t the loci you’e looking for: Principles of effective SNP filtering for molecular ecologists","volume":"27","author":[{"family":"O'Leary","given":"Shannon J."},{"family":"Puritz","given":"Jonathan B."},{"family":"Willis","given":"Stuart C."},{"family":"Hollenbeck","given":"Christopher M."},{"family":"Portnoy","given":"David S."}],"issued":{"date-parts":[["2018",8,1]]},"citation-key":"olearyTheseArenLoci2018"}}],"schema":"https://github.com/citation-style-language/schema/raw/master/csl-citation.json"} </w:instrText>
      </w:r>
      <w:r w:rsidR="00C62031" w:rsidRPr="00374CF3">
        <w:rPr>
          <w:rFonts w:ascii="Times New Roman" w:hAnsi="Times New Roman" w:cs="Times New Roman"/>
          <w:sz w:val="24"/>
          <w:szCs w:val="24"/>
        </w:rPr>
        <w:fldChar w:fldCharType="separate"/>
      </w:r>
      <w:r w:rsidR="00C62031" w:rsidRPr="00374CF3">
        <w:rPr>
          <w:rFonts w:ascii="Times New Roman" w:hAnsi="Times New Roman" w:cs="Times New Roman"/>
          <w:sz w:val="24"/>
          <w:szCs w:val="24"/>
        </w:rPr>
        <w:t>O’Leary et al., 2018</w:t>
      </w:r>
      <w:r w:rsidR="00C62031" w:rsidRPr="00374CF3">
        <w:rPr>
          <w:rFonts w:ascii="Times New Roman" w:hAnsi="Times New Roman" w:cs="Times New Roman"/>
          <w:sz w:val="24"/>
          <w:szCs w:val="24"/>
        </w:rPr>
        <w:fldChar w:fldCharType="end"/>
      </w:r>
      <w:r w:rsidR="00C62031" w:rsidRPr="00374CF3">
        <w:rPr>
          <w:rFonts w:ascii="Times New Roman" w:hAnsi="Times New Roman" w:cs="Times New Roman"/>
          <w:sz w:val="24"/>
          <w:szCs w:val="24"/>
        </w:rPr>
        <w:t>, although they do not demonstrate the effects of filtering choices on down-stream inferences</w:t>
      </w:r>
      <w:r w:rsidR="00A20182">
        <w:rPr>
          <w:rFonts w:ascii="Times New Roman" w:hAnsi="Times New Roman" w:cs="Times New Roman"/>
          <w:sz w:val="24"/>
          <w:szCs w:val="24"/>
        </w:rPr>
        <w:t xml:space="preserve">. </w:t>
      </w:r>
      <w:r w:rsidR="000758E3">
        <w:rPr>
          <w:rFonts w:ascii="Times New Roman" w:hAnsi="Times New Roman" w:cs="Times New Roman"/>
          <w:sz w:val="24"/>
          <w:szCs w:val="24"/>
        </w:rPr>
        <w:t>In addition, w</w:t>
      </w:r>
      <w:commentRangeStart w:id="4"/>
      <w:r w:rsidR="00D41447">
        <w:rPr>
          <w:rFonts w:ascii="Times New Roman" w:hAnsi="Times New Roman" w:cs="Times New Roman"/>
          <w:sz w:val="24"/>
          <w:szCs w:val="24"/>
        </w:rPr>
        <w:t xml:space="preserve">hile exciting </w:t>
      </w:r>
      <w:commentRangeEnd w:id="4"/>
      <w:r w:rsidR="00A9165B">
        <w:rPr>
          <w:rStyle w:val="CommentReference"/>
        </w:rPr>
        <w:commentReference w:id="4"/>
      </w:r>
      <w:r w:rsidR="00D41447">
        <w:rPr>
          <w:rFonts w:ascii="Times New Roman" w:hAnsi="Times New Roman" w:cs="Times New Roman"/>
          <w:sz w:val="24"/>
          <w:szCs w:val="24"/>
        </w:rPr>
        <w:t xml:space="preserve">and high-profile, </w:t>
      </w:r>
      <w:commentRangeStart w:id="5"/>
      <w:r w:rsidR="00D41447">
        <w:rPr>
          <w:rFonts w:ascii="Times New Roman" w:hAnsi="Times New Roman" w:cs="Times New Roman"/>
          <w:sz w:val="24"/>
          <w:szCs w:val="24"/>
        </w:rPr>
        <w:t>studies with ancient DNA, environmental DNA, non-</w:t>
      </w:r>
      <w:commentRangeStart w:id="6"/>
      <w:r w:rsidR="00D41447">
        <w:rPr>
          <w:rFonts w:ascii="Times New Roman" w:hAnsi="Times New Roman" w:cs="Times New Roman"/>
          <w:sz w:val="24"/>
          <w:szCs w:val="24"/>
        </w:rPr>
        <w:t>invasive</w:t>
      </w:r>
      <w:commentRangeEnd w:id="6"/>
      <w:r w:rsidR="00A9165B">
        <w:rPr>
          <w:rStyle w:val="CommentReference"/>
        </w:rPr>
        <w:commentReference w:id="6"/>
      </w:r>
      <w:r w:rsidR="00D41447">
        <w:rPr>
          <w:rFonts w:ascii="Times New Roman" w:hAnsi="Times New Roman" w:cs="Times New Roman"/>
          <w:sz w:val="24"/>
          <w:szCs w:val="24"/>
        </w:rPr>
        <w:t xml:space="preserve"> sampling</w:t>
      </w:r>
      <w:commentRangeEnd w:id="5"/>
      <w:r w:rsidR="00A9165B">
        <w:rPr>
          <w:rStyle w:val="CommentReference"/>
        </w:rPr>
        <w:commentReference w:id="5"/>
      </w:r>
      <w:r w:rsidR="00D41447">
        <w:rPr>
          <w:rFonts w:ascii="Times New Roman" w:hAnsi="Times New Roman" w:cs="Times New Roman"/>
          <w:sz w:val="24"/>
          <w:szCs w:val="24"/>
        </w:rPr>
        <w:t xml:space="preserve">, and </w:t>
      </w:r>
      <w:r w:rsidR="000758E3">
        <w:rPr>
          <w:rFonts w:ascii="Times New Roman" w:hAnsi="Times New Roman" w:cs="Times New Roman"/>
          <w:sz w:val="24"/>
          <w:szCs w:val="24"/>
        </w:rPr>
        <w:t xml:space="preserve">other approaches which tend to yield </w:t>
      </w:r>
      <w:r w:rsidR="00D41447">
        <w:rPr>
          <w:rFonts w:ascii="Times New Roman" w:hAnsi="Times New Roman" w:cs="Times New Roman"/>
          <w:sz w:val="24"/>
          <w:szCs w:val="24"/>
        </w:rPr>
        <w:t>low quantity or quality DNA, are especially susceptible to filtering issues, which we will discuss.</w:t>
      </w:r>
    </w:p>
    <w:p w14:paraId="05AFDCDB" w14:textId="32C7C3B2" w:rsidR="004A75B2" w:rsidRPr="00374CF3" w:rsidRDefault="00463878" w:rsidP="004A75B2">
      <w:pPr>
        <w:spacing w:after="0" w:line="240" w:lineRule="auto"/>
        <w:rPr>
          <w:rFonts w:ascii="Times New Roman" w:hAnsi="Times New Roman" w:cs="Times New Roman"/>
          <w:sz w:val="24"/>
          <w:szCs w:val="24"/>
        </w:rPr>
      </w:pPr>
      <w:r w:rsidRPr="00374CF3">
        <w:rPr>
          <w:rFonts w:ascii="Times New Roman" w:hAnsi="Times New Roman" w:cs="Times New Roman"/>
          <w:sz w:val="24"/>
          <w:szCs w:val="24"/>
        </w:rPr>
        <w:t xml:space="preserve"> </w:t>
      </w:r>
      <w:r w:rsidR="004A75B2" w:rsidRPr="00374CF3">
        <w:rPr>
          <w:rFonts w:ascii="Times New Roman" w:hAnsi="Times New Roman" w:cs="Times New Roman"/>
          <w:sz w:val="24"/>
          <w:szCs w:val="24"/>
        </w:rPr>
        <w:t xml:space="preserve"> </w:t>
      </w:r>
    </w:p>
    <w:p w14:paraId="46B865B8" w14:textId="5192C296" w:rsidR="004A75B2" w:rsidRPr="00374CF3" w:rsidRDefault="00E55BED" w:rsidP="00353BD6">
      <w:pPr>
        <w:keepNext/>
        <w:spacing w:after="0" w:line="240" w:lineRule="auto"/>
        <w:rPr>
          <w:rFonts w:ascii="Times New Roman" w:hAnsi="Times New Roman" w:cs="Times New Roman"/>
          <w:b/>
          <w:i/>
          <w:sz w:val="24"/>
          <w:szCs w:val="24"/>
        </w:rPr>
      </w:pPr>
      <w:r w:rsidRPr="00374CF3">
        <w:rPr>
          <w:rFonts w:ascii="Times New Roman" w:hAnsi="Times New Roman" w:cs="Times New Roman"/>
          <w:b/>
          <w:i/>
          <w:sz w:val="24"/>
          <w:szCs w:val="24"/>
        </w:rPr>
        <w:lastRenderedPageBreak/>
        <w:t>Effects of f</w:t>
      </w:r>
      <w:r w:rsidR="004A75B2" w:rsidRPr="00374CF3">
        <w:rPr>
          <w:rFonts w:ascii="Times New Roman" w:hAnsi="Times New Roman" w:cs="Times New Roman"/>
          <w:b/>
          <w:i/>
          <w:sz w:val="24"/>
          <w:szCs w:val="24"/>
        </w:rPr>
        <w:t xml:space="preserve">iltering </w:t>
      </w:r>
    </w:p>
    <w:p w14:paraId="63A59827" w14:textId="401C05E0" w:rsidR="009B5FA6" w:rsidRDefault="00E55BED" w:rsidP="009B5FA6">
      <w:pPr>
        <w:keepNext/>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In this section we will explain the effects </w:t>
      </w:r>
      <w:r w:rsidR="002945CC" w:rsidRPr="00374CF3">
        <w:rPr>
          <w:rFonts w:ascii="Times New Roman" w:hAnsi="Times New Roman" w:cs="Times New Roman"/>
          <w:bCs/>
          <w:iCs/>
          <w:sz w:val="24"/>
          <w:szCs w:val="24"/>
        </w:rPr>
        <w:t>of filtering choices on downstream analyses.</w:t>
      </w:r>
      <w:r w:rsidR="005002AC" w:rsidRPr="00374CF3">
        <w:rPr>
          <w:rFonts w:ascii="Times New Roman" w:hAnsi="Times New Roman" w:cs="Times New Roman"/>
          <w:bCs/>
          <w:iCs/>
          <w:sz w:val="24"/>
          <w:szCs w:val="24"/>
        </w:rPr>
        <w:t xml:space="preserve"> For example, genome wide estimates of Tajima’s D can be very positive with a standard </w:t>
      </w:r>
      <w:r w:rsidR="0096373E">
        <w:rPr>
          <w:rFonts w:ascii="Times New Roman" w:hAnsi="Times New Roman" w:cs="Times New Roman"/>
          <w:bCs/>
          <w:iCs/>
          <w:sz w:val="24"/>
          <w:szCs w:val="24"/>
        </w:rPr>
        <w:t>MAF</w:t>
      </w:r>
      <w:r w:rsidR="005002AC" w:rsidRPr="00374CF3">
        <w:rPr>
          <w:rFonts w:ascii="Times New Roman" w:hAnsi="Times New Roman" w:cs="Times New Roman"/>
          <w:bCs/>
          <w:iCs/>
          <w:sz w:val="24"/>
          <w:szCs w:val="24"/>
        </w:rPr>
        <w:t xml:space="preserve"> of 0.05, yet very negative with no </w:t>
      </w:r>
      <w:r w:rsidR="0096373E">
        <w:rPr>
          <w:rFonts w:ascii="Times New Roman" w:hAnsi="Times New Roman" w:cs="Times New Roman"/>
          <w:bCs/>
          <w:iCs/>
          <w:sz w:val="24"/>
          <w:szCs w:val="24"/>
        </w:rPr>
        <w:t>MAF</w:t>
      </w:r>
      <w:r w:rsidR="00AC19AD" w:rsidRPr="00374CF3">
        <w:rPr>
          <w:rFonts w:ascii="Times New Roman" w:hAnsi="Times New Roman" w:cs="Times New Roman"/>
          <w:bCs/>
          <w:iCs/>
          <w:sz w:val="24"/>
          <w:szCs w:val="24"/>
        </w:rPr>
        <w:t xml:space="preserve"> (see figure below)</w:t>
      </w:r>
      <w:r w:rsidR="005002AC" w:rsidRPr="00374CF3">
        <w:rPr>
          <w:rFonts w:ascii="Times New Roman" w:hAnsi="Times New Roman" w:cs="Times New Roman"/>
          <w:bCs/>
          <w:iCs/>
          <w:sz w:val="24"/>
          <w:szCs w:val="24"/>
        </w:rPr>
        <w:t>.</w:t>
      </w:r>
      <w:r w:rsidR="00AC19AD" w:rsidRPr="00374CF3">
        <w:rPr>
          <w:rFonts w:ascii="Times New Roman" w:hAnsi="Times New Roman" w:cs="Times New Roman"/>
          <w:bCs/>
          <w:iCs/>
          <w:sz w:val="24"/>
          <w:szCs w:val="24"/>
        </w:rPr>
        <w:t xml:space="preserve"> Note that with a positive genome wide Tajima’s D, researchers would conclude that there has been a recent, large reduction in population sizes</w:t>
      </w:r>
      <w:r w:rsidR="005302EE">
        <w:rPr>
          <w:rFonts w:ascii="Times New Roman" w:hAnsi="Times New Roman" w:cs="Times New Roman"/>
          <w:bCs/>
          <w:iCs/>
          <w:sz w:val="24"/>
          <w:szCs w:val="24"/>
        </w:rPr>
        <w:t>. When</w:t>
      </w:r>
      <w:r w:rsidR="00AC19AD" w:rsidRPr="00374CF3">
        <w:rPr>
          <w:rFonts w:ascii="Times New Roman" w:hAnsi="Times New Roman" w:cs="Times New Roman"/>
          <w:bCs/>
          <w:iCs/>
          <w:sz w:val="24"/>
          <w:szCs w:val="24"/>
        </w:rPr>
        <w:t xml:space="preserve"> a </w:t>
      </w:r>
      <w:r w:rsidR="0096373E">
        <w:rPr>
          <w:rFonts w:ascii="Times New Roman" w:hAnsi="Times New Roman" w:cs="Times New Roman"/>
          <w:bCs/>
          <w:iCs/>
          <w:sz w:val="24"/>
          <w:szCs w:val="24"/>
        </w:rPr>
        <w:t>MAF</w:t>
      </w:r>
      <w:r w:rsidR="005302EE">
        <w:rPr>
          <w:rFonts w:ascii="Times New Roman" w:hAnsi="Times New Roman" w:cs="Times New Roman"/>
          <w:bCs/>
          <w:iCs/>
          <w:sz w:val="24"/>
          <w:szCs w:val="24"/>
        </w:rPr>
        <w:t xml:space="preserve"> of 0.02, is used for the same data set, the genome-wide estimates of </w:t>
      </w:r>
      <w:r w:rsidR="00AC19AD" w:rsidRPr="00374CF3">
        <w:rPr>
          <w:rFonts w:ascii="Times New Roman" w:hAnsi="Times New Roman" w:cs="Times New Roman"/>
          <w:bCs/>
          <w:iCs/>
          <w:sz w:val="24"/>
          <w:szCs w:val="24"/>
        </w:rPr>
        <w:t xml:space="preserve">Tajima’s </w:t>
      </w:r>
      <w:proofErr w:type="spellStart"/>
      <w:r w:rsidR="00AC19AD" w:rsidRPr="00374CF3">
        <w:rPr>
          <w:rFonts w:ascii="Times New Roman" w:hAnsi="Times New Roman" w:cs="Times New Roman"/>
          <w:bCs/>
          <w:iCs/>
          <w:sz w:val="24"/>
          <w:szCs w:val="24"/>
        </w:rPr>
        <w:t xml:space="preserve">D </w:t>
      </w:r>
      <w:r w:rsidR="005302EE">
        <w:rPr>
          <w:rFonts w:ascii="Times New Roman" w:hAnsi="Times New Roman" w:cs="Times New Roman"/>
          <w:bCs/>
          <w:iCs/>
          <w:sz w:val="24"/>
          <w:szCs w:val="24"/>
        </w:rPr>
        <w:t>are</w:t>
      </w:r>
      <w:proofErr w:type="spellEnd"/>
      <w:r w:rsidR="005302EE">
        <w:rPr>
          <w:rFonts w:ascii="Times New Roman" w:hAnsi="Times New Roman" w:cs="Times New Roman"/>
          <w:bCs/>
          <w:iCs/>
          <w:sz w:val="24"/>
          <w:szCs w:val="24"/>
        </w:rPr>
        <w:t xml:space="preserve"> 0, which would suggest no </w:t>
      </w:r>
      <w:r w:rsidR="00D12873">
        <w:rPr>
          <w:rFonts w:ascii="Times New Roman" w:hAnsi="Times New Roman" w:cs="Times New Roman"/>
          <w:bCs/>
          <w:iCs/>
          <w:sz w:val="24"/>
          <w:szCs w:val="24"/>
        </w:rPr>
        <w:t xml:space="preserve">notable </w:t>
      </w:r>
      <w:r w:rsidR="005302EE">
        <w:rPr>
          <w:rFonts w:ascii="Times New Roman" w:hAnsi="Times New Roman" w:cs="Times New Roman"/>
          <w:bCs/>
          <w:iCs/>
          <w:sz w:val="24"/>
          <w:szCs w:val="24"/>
        </w:rPr>
        <w:t xml:space="preserve">demographic changes. Lastly, when no </w:t>
      </w:r>
      <w:r w:rsidR="0096373E">
        <w:rPr>
          <w:rFonts w:ascii="Times New Roman" w:hAnsi="Times New Roman" w:cs="Times New Roman"/>
          <w:bCs/>
          <w:iCs/>
          <w:sz w:val="24"/>
          <w:szCs w:val="24"/>
        </w:rPr>
        <w:t>MAF</w:t>
      </w:r>
      <w:r w:rsidR="005302EE">
        <w:rPr>
          <w:rFonts w:ascii="Times New Roman" w:hAnsi="Times New Roman" w:cs="Times New Roman"/>
          <w:bCs/>
          <w:iCs/>
          <w:sz w:val="24"/>
          <w:szCs w:val="24"/>
        </w:rPr>
        <w:t xml:space="preserve"> filter is applied to the data set, </w:t>
      </w:r>
      <w:r w:rsidR="00AC19AD">
        <w:rPr>
          <w:rFonts w:ascii="Times New Roman" w:hAnsi="Times New Roman" w:cs="Times New Roman"/>
          <w:bCs/>
          <w:iCs/>
          <w:sz w:val="24"/>
          <w:szCs w:val="24"/>
        </w:rPr>
        <w:t>Tajima’s D</w:t>
      </w:r>
      <w:r w:rsidR="005302EE">
        <w:rPr>
          <w:rFonts w:ascii="Times New Roman" w:hAnsi="Times New Roman" w:cs="Times New Roman"/>
          <w:bCs/>
          <w:iCs/>
          <w:sz w:val="24"/>
          <w:szCs w:val="24"/>
        </w:rPr>
        <w:t xml:space="preserve"> is negative and</w:t>
      </w:r>
      <w:r w:rsidR="00AC19AD">
        <w:rPr>
          <w:rFonts w:ascii="Times New Roman" w:hAnsi="Times New Roman" w:cs="Times New Roman"/>
          <w:bCs/>
          <w:iCs/>
          <w:sz w:val="24"/>
          <w:szCs w:val="24"/>
        </w:rPr>
        <w:t xml:space="preserve"> </w:t>
      </w:r>
      <w:r w:rsidR="00AC19AD" w:rsidRPr="00374CF3">
        <w:rPr>
          <w:rFonts w:ascii="Times New Roman" w:hAnsi="Times New Roman" w:cs="Times New Roman"/>
          <w:bCs/>
          <w:iCs/>
          <w:sz w:val="24"/>
          <w:szCs w:val="24"/>
        </w:rPr>
        <w:t>would lead researchers to conclude that there has been a population expansion</w:t>
      </w:r>
      <w:r w:rsidR="00D12873">
        <w:rPr>
          <w:rFonts w:ascii="Times New Roman" w:hAnsi="Times New Roman" w:cs="Times New Roman"/>
          <w:bCs/>
          <w:iCs/>
          <w:sz w:val="24"/>
          <w:szCs w:val="24"/>
        </w:rPr>
        <w:t xml:space="preserve"> within the last 100-1000 generations</w:t>
      </w:r>
      <w:r w:rsidR="00AC19AD" w:rsidRPr="00374CF3">
        <w:rPr>
          <w:rFonts w:ascii="Times New Roman" w:hAnsi="Times New Roman" w:cs="Times New Roman"/>
          <w:bCs/>
          <w:iCs/>
          <w:sz w:val="24"/>
          <w:szCs w:val="24"/>
        </w:rPr>
        <w:t xml:space="preserve">. Therefore, depending on the filtering choices made, researchers </w:t>
      </w:r>
      <w:r w:rsidR="00D80FC4">
        <w:rPr>
          <w:rFonts w:ascii="Times New Roman" w:hAnsi="Times New Roman" w:cs="Times New Roman"/>
          <w:bCs/>
          <w:iCs/>
          <w:sz w:val="24"/>
          <w:szCs w:val="24"/>
        </w:rPr>
        <w:t xml:space="preserve">can </w:t>
      </w:r>
      <w:r w:rsidR="005E70D3">
        <w:rPr>
          <w:rFonts w:ascii="Times New Roman" w:hAnsi="Times New Roman" w:cs="Times New Roman"/>
          <w:bCs/>
          <w:iCs/>
          <w:sz w:val="24"/>
          <w:szCs w:val="24"/>
        </w:rPr>
        <w:t>reach</w:t>
      </w:r>
      <w:r w:rsidR="00AC19AD" w:rsidRPr="00374CF3">
        <w:rPr>
          <w:rFonts w:ascii="Times New Roman" w:hAnsi="Times New Roman" w:cs="Times New Roman"/>
          <w:bCs/>
          <w:iCs/>
          <w:sz w:val="24"/>
          <w:szCs w:val="24"/>
        </w:rPr>
        <w:t xml:space="preserve"> two entirely different and opposing conclusions that could have large management and conservation implications. </w:t>
      </w:r>
      <w:r w:rsidR="005302EE">
        <w:rPr>
          <w:rFonts w:ascii="Times New Roman" w:hAnsi="Times New Roman" w:cs="Times New Roman"/>
          <w:bCs/>
          <w:iCs/>
          <w:sz w:val="24"/>
          <w:szCs w:val="24"/>
        </w:rPr>
        <w:t xml:space="preserve">In this example, researchers should not apply a </w:t>
      </w:r>
      <w:r w:rsidR="0096373E">
        <w:rPr>
          <w:rFonts w:ascii="Times New Roman" w:hAnsi="Times New Roman" w:cs="Times New Roman"/>
          <w:bCs/>
          <w:iCs/>
          <w:sz w:val="24"/>
          <w:szCs w:val="24"/>
        </w:rPr>
        <w:t>MAF</w:t>
      </w:r>
      <w:r w:rsidR="005302EE">
        <w:rPr>
          <w:rFonts w:ascii="Times New Roman" w:hAnsi="Times New Roman" w:cs="Times New Roman"/>
          <w:bCs/>
          <w:iCs/>
          <w:sz w:val="24"/>
          <w:szCs w:val="24"/>
        </w:rPr>
        <w:t xml:space="preserve"> filter when estimating Tajima’s D (low-frequency sites are central to the estimator), such that the correct biological interpretation is that the population has recently expanded.</w:t>
      </w:r>
      <w:r w:rsidR="005E70D3">
        <w:rPr>
          <w:rFonts w:ascii="Times New Roman" w:hAnsi="Times New Roman" w:cs="Times New Roman"/>
          <w:bCs/>
          <w:iCs/>
          <w:sz w:val="24"/>
          <w:szCs w:val="24"/>
        </w:rPr>
        <w:t xml:space="preserve"> Alternatively, researchers might apply</w:t>
      </w:r>
      <w:r w:rsidR="00D12873">
        <w:rPr>
          <w:rFonts w:ascii="Times New Roman" w:hAnsi="Times New Roman" w:cs="Times New Roman"/>
          <w:bCs/>
          <w:iCs/>
          <w:sz w:val="24"/>
          <w:szCs w:val="24"/>
        </w:rPr>
        <w:t xml:space="preserve"> only</w:t>
      </w:r>
      <w:r w:rsidR="005E70D3">
        <w:rPr>
          <w:rFonts w:ascii="Times New Roman" w:hAnsi="Times New Roman" w:cs="Times New Roman"/>
          <w:bCs/>
          <w:iCs/>
          <w:sz w:val="24"/>
          <w:szCs w:val="24"/>
        </w:rPr>
        <w:t xml:space="preserve"> weak (</w:t>
      </w:r>
      <w:proofErr w:type="gramStart"/>
      <w:r w:rsidR="005E70D3">
        <w:rPr>
          <w:rFonts w:ascii="Times New Roman" w:hAnsi="Times New Roman" w:cs="Times New Roman"/>
          <w:bCs/>
          <w:iCs/>
          <w:sz w:val="24"/>
          <w:szCs w:val="24"/>
        </w:rPr>
        <w:t>low-stringency</w:t>
      </w:r>
      <w:proofErr w:type="gramEnd"/>
      <w:r w:rsidR="005E70D3">
        <w:rPr>
          <w:rFonts w:ascii="Times New Roman" w:hAnsi="Times New Roman" w:cs="Times New Roman"/>
          <w:bCs/>
          <w:iCs/>
          <w:sz w:val="24"/>
          <w:szCs w:val="24"/>
        </w:rPr>
        <w:t>) filters when estimating Tajima’s D to quantify effects of removing only singletons for example, which are sometimes/often sequencing or genotyping errors.</w:t>
      </w:r>
      <w:r w:rsidR="00A20182">
        <w:rPr>
          <w:rFonts w:ascii="Times New Roman" w:hAnsi="Times New Roman" w:cs="Times New Roman"/>
          <w:bCs/>
          <w:iCs/>
          <w:sz w:val="24"/>
          <w:szCs w:val="24"/>
        </w:rPr>
        <w:t xml:space="preserve"> The </w:t>
      </w:r>
      <w:r w:rsidR="004D1B35">
        <w:rPr>
          <w:rFonts w:ascii="Times New Roman" w:hAnsi="Times New Roman" w:cs="Times New Roman"/>
          <w:bCs/>
          <w:iCs/>
          <w:sz w:val="24"/>
          <w:szCs w:val="24"/>
        </w:rPr>
        <w:t xml:space="preserve">effects of other </w:t>
      </w:r>
      <w:r w:rsidR="00A20182">
        <w:rPr>
          <w:rFonts w:ascii="Times New Roman" w:hAnsi="Times New Roman" w:cs="Times New Roman"/>
          <w:bCs/>
          <w:iCs/>
          <w:sz w:val="24"/>
          <w:szCs w:val="24"/>
        </w:rPr>
        <w:t xml:space="preserve">filtering choices on </w:t>
      </w:r>
      <w:r w:rsidR="004D1B35">
        <w:rPr>
          <w:rFonts w:ascii="Times New Roman" w:hAnsi="Times New Roman" w:cs="Times New Roman"/>
          <w:bCs/>
          <w:iCs/>
          <w:sz w:val="24"/>
          <w:szCs w:val="24"/>
        </w:rPr>
        <w:t>other genetic metrics</w:t>
      </w:r>
      <w:r w:rsidR="00A20182">
        <w:rPr>
          <w:rFonts w:ascii="Times New Roman" w:hAnsi="Times New Roman" w:cs="Times New Roman"/>
          <w:bCs/>
          <w:iCs/>
          <w:sz w:val="24"/>
          <w:szCs w:val="24"/>
        </w:rPr>
        <w:t xml:space="preserve"> </w:t>
      </w:r>
      <w:r w:rsidR="004D1B35">
        <w:rPr>
          <w:rFonts w:ascii="Times New Roman" w:hAnsi="Times New Roman" w:cs="Times New Roman"/>
          <w:bCs/>
          <w:iCs/>
          <w:sz w:val="24"/>
          <w:szCs w:val="24"/>
        </w:rPr>
        <w:t>can also be significant, as shown for example, by</w:t>
      </w:r>
      <w:r w:rsidR="00A20182">
        <w:rPr>
          <w:rFonts w:ascii="Times New Roman" w:hAnsi="Times New Roman" w:cs="Times New Roman"/>
          <w:bCs/>
          <w:iCs/>
          <w:sz w:val="24"/>
          <w:szCs w:val="24"/>
        </w:rPr>
        <w:t xml:space="preserve"> </w:t>
      </w:r>
      <w:r w:rsidR="00A20182">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{"citationID":"lnF4DKXB","properties":{"formattedCitation":"(Shafer et al., 2017)","plainCitation":"(Shafer et al., 2017)","dontUpdate":true,"noteIndex":0},"citationItems":[{"id":5226,"uris":["http://zotero.org/users/10196124/items/YGR2FBA2"],"itemData":{"id":5226,"type":"article-journal","abstract":"Summary Restriction site-associated DNA sequencing (RAD-seq) provides high-resolution population genomic data at low cost, and has become an important component in ecological and evolutionary studies. As with all high-throughput technologies, analytic strategies require critical validation to ensure precise and unbiased interpretation. To test the impact of bioinformatic data processing on downstream population genetic inferences, we analysed mammalian RAD-seq data (&gt;100 individuals) with 312 combinations of methodology (de novo vs. mapping to references of increasing divergence) and filtering criteria (missing data, HWE, FIS, coverage, mapping and genotype quality). In an effort to identify commonalities and biases in all pipelines, we computed summary statistics (nr. loci, nr. SNP, π, Hetobs, FIS, FST, Ne and m) and compared the results to independent null expectations (isolation-by-distance correlation, expected transition-to-transversion ratio Ts/Tv and Mendelian mismatch rates of known parent?offspring trios). We observed large differences between reference-based and de novo approaches, the former generally calling more SNPs and reducing FIS and Ts/Tv. Data completion levels showed little impact on most summary statistics, and FST estimates were robust across all pipelines. The site frequency spectrum was highly sensitive to the chosen approach as reflected in large variance of parameter estimates across demographic scenarios (single-population bottlenecks and isolation-with-migration model). Null expectations were best met by reference-based approaches, although contingent on the specific criteria. We recommend that RAD-seq studies employ reference-based approaches to a closely related genome, and due to the high stochasticity associated with the pipeline advocate the use of multiple pipelines to ensure robust population genetic and demographic inferences.","container-title":"Methods in Ecology and Evolution","DOI":"10.1111/2041-210X.12700","ISSN":"2041-210X","issue":"8","journalAbbreviation":"Methods in Ecology and Evolution","note":"publisher: John Wiley &amp; Sons, Ltd","page":"907-917","title":"Bioinformatic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W."}],"issued":{"date-parts":[["2017",8,1]]},"citation-key":"shaferBioinformaticProcessingRADseq2017"}}],"schema":"https://github.com/citation-style-language/schema/raw/master/csl-citation.json"} </w:instrText>
      </w:r>
      <w:r w:rsidR="00A20182">
        <w:rPr>
          <w:rFonts w:ascii="Times New Roman" w:hAnsi="Times New Roman" w:cs="Times New Roman"/>
          <w:bCs/>
          <w:iCs/>
          <w:sz w:val="24"/>
          <w:szCs w:val="24"/>
        </w:rPr>
        <w:fldChar w:fldCharType="separate"/>
      </w:r>
      <w:r w:rsidR="00A20182" w:rsidRPr="00783E7B">
        <w:rPr>
          <w:rFonts w:ascii="Times New Roman" w:hAnsi="Times New Roman" w:cs="Times New Roman"/>
          <w:sz w:val="24"/>
        </w:rPr>
        <w:t xml:space="preserve">Shafer et al. </w:t>
      </w:r>
      <w:r w:rsidR="004D1B35">
        <w:rPr>
          <w:rFonts w:ascii="Times New Roman" w:hAnsi="Times New Roman" w:cs="Times New Roman"/>
          <w:sz w:val="24"/>
        </w:rPr>
        <w:t>(</w:t>
      </w:r>
      <w:r w:rsidR="00A20182" w:rsidRPr="00783E7B">
        <w:rPr>
          <w:rFonts w:ascii="Times New Roman" w:hAnsi="Times New Roman" w:cs="Times New Roman"/>
          <w:sz w:val="24"/>
        </w:rPr>
        <w:t>2017</w:t>
      </w:r>
      <w:r w:rsidR="00A20182">
        <w:rPr>
          <w:rFonts w:ascii="Times New Roman" w:hAnsi="Times New Roman" w:cs="Times New Roman"/>
          <w:bCs/>
          <w:iCs/>
          <w:sz w:val="24"/>
          <w:szCs w:val="24"/>
        </w:rPr>
        <w:fldChar w:fldCharType="end"/>
      </w:r>
      <w:r w:rsidR="004D1B35">
        <w:rPr>
          <w:rFonts w:ascii="Times New Roman" w:hAnsi="Times New Roman" w:cs="Times New Roman"/>
          <w:bCs/>
          <w:iCs/>
          <w:sz w:val="24"/>
          <w:szCs w:val="24"/>
        </w:rPr>
        <w:t>)</w:t>
      </w:r>
      <w:r w:rsidR="004D1B35" w:rsidRPr="004D1B35">
        <w:rPr>
          <w:rFonts w:ascii="Times New Roman" w:hAnsi="Times New Roman" w:cs="Times New Roman"/>
          <w:bCs/>
          <w:iCs/>
          <w:sz w:val="24"/>
          <w:szCs w:val="24"/>
        </w:rPr>
        <w:t xml:space="preserve"> </w:t>
      </w:r>
      <w:r w:rsidR="004D1B35">
        <w:rPr>
          <w:rFonts w:ascii="Times New Roman" w:hAnsi="Times New Roman" w:cs="Times New Roman"/>
          <w:bCs/>
          <w:iCs/>
          <w:sz w:val="24"/>
          <w:szCs w:val="24"/>
        </w:rPr>
        <w:t xml:space="preserve">for several diversity estimators and demographic inferences and by </w:t>
      </w:r>
      <w:r w:rsidR="004D1B35">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{"citationID":"0h602nbX","properties":{"formattedCitation":"(D\\uc0\\u237{}az-Arce &amp; Rodr\\uc0\\u237{}guez-Ezpeleta, 2019)","plainCitation":"(Díaz-Arce &amp; Rodríguez-Ezpeleta, 2019)","dontUpdate":true,"noteIndex":0},"citationItems":[{"id":5228,"uris":["http://zotero.org/users/10196124/items/EHQXHJZM"],"itemData":{"id":5228,"type":"article-journal","abstract":"Restriction site-associated DNA sequencing (RAD-seq) has become a powerful and widely used tool in molecular ecology studies as it allows to cost-effectively recover thousands of polymorphic sites across individuals of non-model organisms. However, its successful implementation in population genetics relies on correct data processing that would minimize potential loci-assembly biases and consequent genotyping error rates. RAD-seq data processing when no reference genome is available involves the assembly of hundreds of thousands high-throughput sequencing reads into orthologous loci, for which various key parameter values need to be selected by the researcher. Previous studies exploring the effect of these parameter values found or assumed that a larger number of recovered polymorphic loci is associated with a better assembly. Here, using three RAD-seq datasets from different species, we explore the effect of read filtering, loci assembly and polymorphic site selection on number of markers obtained and genetic differentiation inferred using the Stacks software. We find (i) that recovery of higher numbers of polymorphic loci is not necessarily associated with higher genetic differentiation, (ii) that the presence of PCR duplicates, selected loci assembly parameters and selected SNP filtering parameters affect the number of recovered polymorphic loci and degree of genetic differentiation, and (iii) that this effect is different in each dataset, meaning that defining a systematic universal protocol for RAD-seq data analysis may lead to missing relevant information about population differentiation.","container-title":"Frontiers in Genetics","ISSN":"1664-8021","journalAbbreviation":"Frontiers in Genetics","title":"Selecting RAD-Seq Data Analysis Parameters for Population Genetics: The More the Better?","URL":"https://www.frontiersin.org/articles/10.3389/fgene.2019.00533","volume":"10","author":[{"family":"Díaz-Arce","given":"Natalia"},{"family":"Rodríguez-Ezpeleta","given":"Naiara"}],"issued":{"date-parts":[["2019"]]},"citation-key":"diaz-arceSelectingRADSeqData2019"}}],"schema":"https://github.com/citation-style-language/schema/raw/master/csl-citation.json"} </w:instrText>
      </w:r>
      <w:r w:rsidR="004D1B35">
        <w:rPr>
          <w:rFonts w:ascii="Times New Roman" w:hAnsi="Times New Roman" w:cs="Times New Roman"/>
          <w:bCs/>
          <w:iCs/>
          <w:sz w:val="24"/>
          <w:szCs w:val="24"/>
        </w:rPr>
        <w:fldChar w:fldCharType="separate"/>
      </w:r>
      <w:r w:rsidR="004D1B35" w:rsidRPr="004D1B35">
        <w:rPr>
          <w:rFonts w:ascii="Times New Roman" w:hAnsi="Times New Roman" w:cs="Times New Roman"/>
          <w:sz w:val="24"/>
          <w:szCs w:val="24"/>
        </w:rPr>
        <w:t>Díaz-Arce &amp; Rodríguez-Ezpeleta</w:t>
      </w:r>
      <w:r w:rsidR="004D1B35">
        <w:rPr>
          <w:rFonts w:ascii="Times New Roman" w:hAnsi="Times New Roman" w:cs="Times New Roman"/>
          <w:sz w:val="24"/>
          <w:szCs w:val="24"/>
        </w:rPr>
        <w:t xml:space="preserve"> (</w:t>
      </w:r>
      <w:r w:rsidR="004D1B35" w:rsidRPr="004D1B35">
        <w:rPr>
          <w:rFonts w:ascii="Times New Roman" w:hAnsi="Times New Roman" w:cs="Times New Roman"/>
          <w:sz w:val="24"/>
          <w:szCs w:val="24"/>
        </w:rPr>
        <w:t>2019)</w:t>
      </w:r>
      <w:r w:rsidR="004D1B35">
        <w:rPr>
          <w:rFonts w:ascii="Times New Roman" w:hAnsi="Times New Roman" w:cs="Times New Roman"/>
          <w:bCs/>
          <w:iCs/>
          <w:sz w:val="24"/>
          <w:szCs w:val="24"/>
        </w:rPr>
        <w:fldChar w:fldCharType="end"/>
      </w:r>
      <w:r w:rsidR="004D1B35">
        <w:rPr>
          <w:rFonts w:ascii="Times New Roman" w:hAnsi="Times New Roman" w:cs="Times New Roman"/>
          <w:bCs/>
          <w:iCs/>
          <w:sz w:val="24"/>
          <w:szCs w:val="24"/>
        </w:rPr>
        <w:t xml:space="preserve"> for F</w:t>
      </w:r>
      <w:r w:rsidR="004D1B35">
        <w:rPr>
          <w:rFonts w:ascii="Times New Roman" w:hAnsi="Times New Roman" w:cs="Times New Roman"/>
          <w:bCs/>
          <w:iCs/>
          <w:sz w:val="24"/>
          <w:szCs w:val="24"/>
          <w:vertAlign w:val="subscript"/>
        </w:rPr>
        <w:t xml:space="preserve">ST </w:t>
      </w:r>
      <w:r w:rsidR="00783E7B">
        <w:rPr>
          <w:rFonts w:ascii="Times New Roman" w:hAnsi="Times New Roman" w:cs="Times New Roman"/>
          <w:bCs/>
          <w:iCs/>
          <w:sz w:val="24"/>
          <w:szCs w:val="24"/>
        </w:rPr>
        <w:t>estimates</w:t>
      </w:r>
      <w:r w:rsidR="004D1B35">
        <w:rPr>
          <w:rFonts w:ascii="Times New Roman" w:hAnsi="Times New Roman" w:cs="Times New Roman"/>
          <w:bCs/>
          <w:iCs/>
          <w:sz w:val="24"/>
          <w:szCs w:val="24"/>
        </w:rPr>
        <w:t xml:space="preserve"> and allele frequency spectra.</w:t>
      </w:r>
      <w:r w:rsidR="009B5FA6" w:rsidRPr="009B5FA6">
        <w:rPr>
          <w:rFonts w:ascii="Times New Roman" w:hAnsi="Times New Roman" w:cs="Times New Roman"/>
          <w:bCs/>
          <w:iCs/>
          <w:noProof/>
          <w:sz w:val="24"/>
          <w:szCs w:val="24"/>
        </w:rPr>
        <mc:AlternateContent>
          <mc:Choice Requires="wps">
            <w:drawing>
              <wp:anchor distT="0" distB="0" distL="114300" distR="114300" simplePos="0" relativeHeight="251667456" behindDoc="0" locked="0" layoutInCell="1" allowOverlap="1" wp14:anchorId="2B174E0B" wp14:editId="2CFFE76F">
                <wp:simplePos x="0" y="0"/>
                <wp:positionH relativeFrom="page">
                  <wp:align>center</wp:align>
                </wp:positionH>
                <wp:positionV relativeFrom="margin">
                  <wp:posOffset>3362325</wp:posOffset>
                </wp:positionV>
                <wp:extent cx="5105400" cy="359092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3590925"/>
                        </a:xfrm>
                        <a:prstGeom prst="rect">
                          <a:avLst/>
                        </a:prstGeom>
                        <a:solidFill>
                          <a:srgbClr val="FFFFFF"/>
                        </a:solidFill>
                        <a:ln w="9525">
                          <a:noFill/>
                          <a:miter lim="800000"/>
                          <a:headEnd/>
                          <a:tailEnd/>
                        </a:ln>
                      </wps:spPr>
                      <wps:txbx>
                        <w:txbxContent>
                          <w:p w14:paraId="07B88FA2" w14:textId="5921CE2D" w:rsidR="006D3351" w:rsidRDefault="006D3351" w:rsidP="009B5FA6">
                            <w:pPr>
                              <w:jc w:val="center"/>
                            </w:pPr>
                            <w:r>
                              <w:rPr>
                                <w:rFonts w:ascii="Times New Roman" w:hAnsi="Times New Roman" w:cs="Times New Roman"/>
                                <w:bCs/>
                                <w:iCs/>
                                <w:noProof/>
                                <w:sz w:val="24"/>
                                <w:szCs w:val="24"/>
                              </w:rPr>
                              <w:drawing>
                                <wp:inline distT="0" distB="0" distL="0" distR="0" wp14:anchorId="00EF8678" wp14:editId="00064F36">
                                  <wp:extent cx="4607169" cy="2576766"/>
                                  <wp:effectExtent l="0" t="0" r="3175"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169" cy="2576766"/>
                                          </a:xfrm>
                                          <a:prstGeom prst="rect">
                                            <a:avLst/>
                                          </a:prstGeom>
                                        </pic:spPr>
                                      </pic:pic>
                                    </a:graphicData>
                                  </a:graphic>
                                </wp:inline>
                              </w:drawing>
                            </w:r>
                          </w:p>
                          <w:p w14:paraId="31E620D6" w14:textId="6486739A" w:rsidR="006D3351" w:rsidRPr="00500E90" w:rsidRDefault="006D3351" w:rsidP="00500E90">
                            <w:pPr>
                              <w:spacing w:after="0" w:line="240" w:lineRule="auto"/>
                              <w:rPr>
                                <w:rFonts w:ascii="Times New Roman" w:hAnsi="Times New Roman" w:cs="Times New Roman"/>
                                <w:bCs/>
                                <w:iCs/>
                                <w:sz w:val="24"/>
                                <w:szCs w:val="24"/>
                              </w:rPr>
                            </w:pPr>
                            <w:r w:rsidRPr="00783E7B">
                              <w:rPr>
                                <w:rFonts w:ascii="Times New Roman" w:hAnsi="Times New Roman" w:cs="Times New Roman"/>
                                <w:b/>
                                <w:bCs/>
                                <w:iCs/>
                                <w:sz w:val="24"/>
                                <w:szCs w:val="24"/>
                              </w:rPr>
                              <w:t>Figure</w:t>
                            </w:r>
                            <w:r>
                              <w:rPr>
                                <w:rFonts w:ascii="Times New Roman" w:hAnsi="Times New Roman" w:cs="Times New Roman"/>
                                <w:bCs/>
                                <w:iCs/>
                                <w:sz w:val="24"/>
                                <w:szCs w:val="24"/>
                              </w:rPr>
                              <w:t xml:space="preserve"> illustrating the changes in Tajima’s D from North American Monarch Butterflies with three different levels of minor allele frequency filters applied (0, 0.02, and 0.05, resulting in </w:t>
                            </w:r>
                            <w:r w:rsidRPr="00A55F50">
                              <w:rPr>
                                <w:rFonts w:ascii="Times New Roman" w:hAnsi="Times New Roman" w:cs="Times New Roman"/>
                                <w:bCs/>
                                <w:iCs/>
                                <w:sz w:val="24"/>
                                <w:szCs w:val="24"/>
                              </w:rPr>
                              <w:t>368,672, 119,539, and 69,339 SNPs, respectively</w:t>
                            </w:r>
                            <w:r>
                              <w:rPr>
                                <w:rFonts w:ascii="Times New Roman" w:hAnsi="Times New Roman" w:cs="Times New Roman"/>
                                <w:bCs/>
                                <w:iCs/>
                                <w:sz w:val="24"/>
                                <w:szCs w:val="24"/>
                              </w:rPr>
                              <w:t xml:space="preserve"> (data from</w:t>
                            </w:r>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ADDIN ZOTERO_ITEM CSL_CITATION {"citationID":"B5TM4AqI","properties":{"formattedCitation":"(Hemstrom et al., 2022)","plainCitation":"(Hemstrom et al., 2022)","dontUpdate":true,"noteIndex":0},"citationItems":[{"id":2536,"uris":["http://zotero.org/users/10196124/items/L2KYM4TL"],"itemData":{"id":2536,"type":"article-journal","abstract":"Abstract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R"}],"issued":{"date-parts":[["2022",9,1]]}}}],"schema":"https://github.com/citation-style-language/schema/raw/master/csl-citation.json"} </w:instrText>
                            </w:r>
                            <w:r>
                              <w:rPr>
                                <w:rFonts w:ascii="Times New Roman" w:hAnsi="Times New Roman" w:cs="Times New Roman"/>
                                <w:bCs/>
                                <w:iCs/>
                                <w:sz w:val="24"/>
                                <w:szCs w:val="24"/>
                              </w:rPr>
                              <w:fldChar w:fldCharType="separate"/>
                            </w:r>
                            <w:r>
                              <w:rPr>
                                <w:rFonts w:ascii="Times New Roman" w:hAnsi="Times New Roman" w:cs="Times New Roman"/>
                                <w:sz w:val="24"/>
                              </w:rPr>
                              <w:t xml:space="preserve"> </w:t>
                            </w:r>
                            <w:r w:rsidRPr="00783E7B">
                              <w:rPr>
                                <w:rFonts w:ascii="Times New Roman" w:hAnsi="Times New Roman" w:cs="Times New Roman"/>
                                <w:sz w:val="24"/>
                              </w:rPr>
                              <w:t>Hemstrom et al., 2022)</w:t>
                            </w:r>
                            <w:r>
                              <w:rPr>
                                <w:rFonts w:ascii="Times New Roman" w:hAnsi="Times New Roman" w:cs="Times New Roman"/>
                                <w:bCs/>
                                <w:iCs/>
                                <w:sz w:val="24"/>
                                <w:szCs w:val="24"/>
                              </w:rPr>
                              <w:fldChar w:fldCharType="end"/>
                            </w:r>
                            <w:r w:rsidRPr="00A55F50">
                              <w:rPr>
                                <w:rFonts w:ascii="Times New Roman" w:hAnsi="Times New Roman" w:cs="Times New Roman"/>
                                <w:bCs/>
                                <w:iCs/>
                                <w:sz w:val="24"/>
                                <w:szCs w:val="24"/>
                              </w:rPr>
                              <w:t>).</w:t>
                            </w:r>
                          </w:p>
                        </w:txbxContent>
                      </wps:txbx>
                      <wps:bodyPr rot="0" vert="horz" wrap="square" lIns="91440" tIns="45720" rIns="91440" bIns="45720" anchor="t" anchorCtr="0">
                        <a:noAutofit/>
                      </wps:bodyPr>
                    </wps:wsp>
                  </a:graphicData>
                </a:graphic>
              </wp:anchor>
            </w:drawing>
          </mc:Choice>
          <mc:Fallback>
            <w:pict>
              <v:shapetype w14:anchorId="2B174E0B" id="_x0000_t202" coordsize="21600,21600" o:spt="202" path="m,l,21600r21600,l21600,xe">
                <v:stroke joinstyle="miter"/>
                <v:path gradientshapeok="t" o:connecttype="rect"/>
              </v:shapetype>
              <v:shape id="Text Box 2" o:spid="_x0000_s1026" type="#_x0000_t202" style="position:absolute;margin-left:0;margin-top:264.75pt;width:402pt;height:282.75pt;z-index:251667456;visibility:visible;mso-wrap-style:square;mso-wrap-distance-left:9pt;mso-wrap-distance-top:0;mso-wrap-distance-right:9pt;mso-wrap-distance-bottom:0;mso-position-horizontal:center;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" stroked="f">
                <v:textbox>
                  <w:txbxContent>
                    <w:p w14:paraId="07B88FA2" w14:textId="5921CE2D" w:rsidR="006D3351" w:rsidRDefault="006D3351" w:rsidP="009B5FA6">
                      <w:pPr>
                        <w:jc w:val="center"/>
                      </w:pPr>
                      <w:r>
                        <w:rPr>
                          <w:rFonts w:ascii="Times New Roman" w:hAnsi="Times New Roman" w:cs="Times New Roman"/>
                          <w:bCs/>
                          <w:iCs/>
                          <w:noProof/>
                          <w:sz w:val="24"/>
                          <w:szCs w:val="24"/>
                        </w:rPr>
                        <w:drawing>
                          <wp:inline distT="0" distB="0" distL="0" distR="0" wp14:anchorId="00EF8678" wp14:editId="00064F36">
                            <wp:extent cx="4607169" cy="2576766"/>
                            <wp:effectExtent l="0" t="0" r="3175"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7169" cy="2576766"/>
                                    </a:xfrm>
                                    <a:prstGeom prst="rect">
                                      <a:avLst/>
                                    </a:prstGeom>
                                  </pic:spPr>
                                </pic:pic>
                              </a:graphicData>
                            </a:graphic>
                          </wp:inline>
                        </w:drawing>
                      </w:r>
                    </w:p>
                    <w:p w14:paraId="31E620D6" w14:textId="6486739A" w:rsidR="006D3351" w:rsidRPr="00500E90" w:rsidRDefault="006D3351" w:rsidP="00500E90">
                      <w:pPr>
                        <w:spacing w:after="0" w:line="240" w:lineRule="auto"/>
                        <w:rPr>
                          <w:rFonts w:ascii="Times New Roman" w:hAnsi="Times New Roman" w:cs="Times New Roman"/>
                          <w:bCs/>
                          <w:iCs/>
                          <w:sz w:val="24"/>
                          <w:szCs w:val="24"/>
                        </w:rPr>
                      </w:pPr>
                      <w:r w:rsidRPr="00783E7B">
                        <w:rPr>
                          <w:rFonts w:ascii="Times New Roman" w:hAnsi="Times New Roman" w:cs="Times New Roman"/>
                          <w:b/>
                          <w:bCs/>
                          <w:iCs/>
                          <w:sz w:val="24"/>
                          <w:szCs w:val="24"/>
                        </w:rPr>
                        <w:t>Figure</w:t>
                      </w:r>
                      <w:r>
                        <w:rPr>
                          <w:rFonts w:ascii="Times New Roman" w:hAnsi="Times New Roman" w:cs="Times New Roman"/>
                          <w:bCs/>
                          <w:iCs/>
                          <w:sz w:val="24"/>
                          <w:szCs w:val="24"/>
                        </w:rPr>
                        <w:t xml:space="preserve"> illustrating the changes in Tajima’s D from North American Monarch Butterflies with three different levels of minor allele frequency filters applied (0, 0.02, and 0.05, resulting in </w:t>
                      </w:r>
                      <w:r w:rsidRPr="00A55F50">
                        <w:rPr>
                          <w:rFonts w:ascii="Times New Roman" w:hAnsi="Times New Roman" w:cs="Times New Roman"/>
                          <w:bCs/>
                          <w:iCs/>
                          <w:sz w:val="24"/>
                          <w:szCs w:val="24"/>
                        </w:rPr>
                        <w:t>368,672, 119,539, and 69,339 SNPs, respectively</w:t>
                      </w:r>
                      <w:r>
                        <w:rPr>
                          <w:rFonts w:ascii="Times New Roman" w:hAnsi="Times New Roman" w:cs="Times New Roman"/>
                          <w:bCs/>
                          <w:iCs/>
                          <w:sz w:val="24"/>
                          <w:szCs w:val="24"/>
                        </w:rPr>
                        <w:t xml:space="preserve"> (data from</w:t>
                      </w:r>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ADDIN ZOTERO_ITEM CSL_CITATION {"citationID":"B5TM4AqI","properties":{"formattedCitation":"(Hemstrom et al., 2022)","plainCitation":"(Hemstrom et al., 2022)","dontUpdate":true,"noteIndex":0},"citationItems":[{"id":2536,"uris":["http://zotero.org/users/10196124/items/L2KYM4TL"],"itemData":{"id":2536,"type":"article-journal","abstract":"Abstract Range expansions?whether permanent or transient?strongly influence the distribution of genetic variation in space. Monarch butterflies are best known for long-distance seasonal migration within North America but are also established as nonmigratory populations around the world, including on Pacific Islands. Previous research has highlighted stepwise expansion across the Pacific, though questions remain about expansion timing and the population genetic consequences of migration loss. Here, we present reduced-representation sequencing data for 275 monarchs from North America (n =?85), 12 Pacific Islands (n =?136) and three locations in Australia (n =?54), with the goal of understanding (i) how the monarch's Pacific expansion has shaped patterns of population genetic variation and (ii) how loss of migration has influenced spatial patterns of differentiation. We find support for previously described stepwise dispersal across the Pacific and document an additional expansion from Hawaii into the Mariana Islands. Nonmigratory monarchs within the Mariana Islands show strong patterns of differentiation, despite their proximity; by contrast, migratory North American samples form a single genetically panmictic population across the continent. Estimates of Pacific establishment timing are highly uncertain (~100?1,000,000?years ago) but overlap with historical records that indicate a recent expansion. Our data support (i) a recent expansion across the Pacific whose timing overlaps with available historical records of establishment and (ii) a strong role for seasonal migration in determining patterns of spatial genetic variation. Our results are noteworthy because they demonstrate how the evolution of partial migration can drive population differentiation over contemporary timescales.","container-title":"Molecular Ecology","DOI":"https://doi.org/10.1111/mec.16592","ISSN":"0962-1083","issue":"17","note":"publisher: John Wiley &amp; Sons, Ltd\nCitation Key: Hemstrom2022a","page":"4544-4557","title":"Population genetics of a recent range expansion and subsequent loss of migration in monarch butterflies","volume":"31","author":[{"family":"Hemstrom","given":"William B"},{"family":"Freedman","given":"Micah G"},{"family":"Zalucki","given":"Myron P"},{"family":"Ramírez","given":"Santiago R"},{"family":"Miller","given":"Michael R"}],"issued":{"date-parts":[["2022",9,1]]}}}],"schema":"https://github.com/citation-style-language/schema/raw/master/csl-citation.json"} </w:instrText>
                      </w:r>
                      <w:r>
                        <w:rPr>
                          <w:rFonts w:ascii="Times New Roman" w:hAnsi="Times New Roman" w:cs="Times New Roman"/>
                          <w:bCs/>
                          <w:iCs/>
                          <w:sz w:val="24"/>
                          <w:szCs w:val="24"/>
                        </w:rPr>
                        <w:fldChar w:fldCharType="separate"/>
                      </w:r>
                      <w:r>
                        <w:rPr>
                          <w:rFonts w:ascii="Times New Roman" w:hAnsi="Times New Roman" w:cs="Times New Roman"/>
                          <w:sz w:val="24"/>
                        </w:rPr>
                        <w:t xml:space="preserve"> </w:t>
                      </w:r>
                      <w:r w:rsidRPr="00783E7B">
                        <w:rPr>
                          <w:rFonts w:ascii="Times New Roman" w:hAnsi="Times New Roman" w:cs="Times New Roman"/>
                          <w:sz w:val="24"/>
                        </w:rPr>
                        <w:t>Hemstrom et al., 2022)</w:t>
                      </w:r>
                      <w:r>
                        <w:rPr>
                          <w:rFonts w:ascii="Times New Roman" w:hAnsi="Times New Roman" w:cs="Times New Roman"/>
                          <w:bCs/>
                          <w:iCs/>
                          <w:sz w:val="24"/>
                          <w:szCs w:val="24"/>
                        </w:rPr>
                        <w:fldChar w:fldCharType="end"/>
                      </w:r>
                      <w:r w:rsidRPr="00A55F50">
                        <w:rPr>
                          <w:rFonts w:ascii="Times New Roman" w:hAnsi="Times New Roman" w:cs="Times New Roman"/>
                          <w:bCs/>
                          <w:iCs/>
                          <w:sz w:val="24"/>
                          <w:szCs w:val="24"/>
                        </w:rPr>
                        <w:t>).</w:t>
                      </w:r>
                    </w:p>
                  </w:txbxContent>
                </v:textbox>
                <w10:wrap type="topAndBottom" anchorx="page" anchory="margin"/>
              </v:shape>
            </w:pict>
          </mc:Fallback>
        </mc:AlternateContent>
      </w:r>
    </w:p>
    <w:p w14:paraId="473B19A4" w14:textId="39C85F86" w:rsidR="00AC19AD" w:rsidRPr="00374CF3" w:rsidRDefault="005302EE" w:rsidP="004A75B2">
      <w:p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Throughout the review</w:t>
      </w:r>
      <w:r w:rsidR="0073015B" w:rsidRPr="00374CF3">
        <w:rPr>
          <w:rFonts w:ascii="Times New Roman" w:hAnsi="Times New Roman" w:cs="Times New Roman"/>
          <w:bCs/>
          <w:iCs/>
          <w:sz w:val="24"/>
          <w:szCs w:val="24"/>
        </w:rPr>
        <w:t xml:space="preserve">, we will illustrate </w:t>
      </w:r>
      <w:r>
        <w:rPr>
          <w:rFonts w:ascii="Times New Roman" w:hAnsi="Times New Roman" w:cs="Times New Roman"/>
          <w:bCs/>
          <w:iCs/>
          <w:sz w:val="24"/>
          <w:szCs w:val="24"/>
        </w:rPr>
        <w:t xml:space="preserve">the </w:t>
      </w:r>
      <w:r w:rsidR="00AC19AD" w:rsidRPr="00374CF3">
        <w:rPr>
          <w:rFonts w:ascii="Times New Roman" w:hAnsi="Times New Roman" w:cs="Times New Roman"/>
          <w:bCs/>
          <w:iCs/>
          <w:sz w:val="24"/>
          <w:szCs w:val="24"/>
        </w:rPr>
        <w:t>effects of filtering</w:t>
      </w:r>
      <w:r w:rsidR="0073015B" w:rsidRPr="00374CF3">
        <w:rPr>
          <w:rFonts w:ascii="Times New Roman" w:hAnsi="Times New Roman" w:cs="Times New Roman"/>
          <w:bCs/>
          <w:iCs/>
          <w:sz w:val="24"/>
          <w:szCs w:val="24"/>
        </w:rPr>
        <w:t xml:space="preserve"> MAF, HW</w:t>
      </w:r>
      <w:r w:rsidR="00D12873">
        <w:rPr>
          <w:rFonts w:ascii="Times New Roman" w:hAnsi="Times New Roman" w:cs="Times New Roman"/>
          <w:bCs/>
          <w:iCs/>
          <w:sz w:val="24"/>
          <w:szCs w:val="24"/>
        </w:rPr>
        <w:t>P</w:t>
      </w:r>
      <w:r w:rsidR="0073015B" w:rsidRPr="00374CF3">
        <w:rPr>
          <w:rFonts w:ascii="Times New Roman" w:hAnsi="Times New Roman" w:cs="Times New Roman"/>
          <w:bCs/>
          <w:iCs/>
          <w:sz w:val="24"/>
          <w:szCs w:val="24"/>
        </w:rPr>
        <w:t>, missing data, and LD</w:t>
      </w:r>
      <w:r w:rsidR="00AC19AD" w:rsidRPr="00374CF3">
        <w:rPr>
          <w:rFonts w:ascii="Times New Roman" w:hAnsi="Times New Roman" w:cs="Times New Roman"/>
          <w:bCs/>
          <w:iCs/>
          <w:sz w:val="24"/>
          <w:szCs w:val="24"/>
        </w:rPr>
        <w:t xml:space="preserve"> on</w:t>
      </w:r>
      <w:r w:rsidR="001C31DC">
        <w:rPr>
          <w:rFonts w:ascii="Times New Roman" w:hAnsi="Times New Roman" w:cs="Times New Roman"/>
          <w:bCs/>
          <w:iCs/>
          <w:sz w:val="24"/>
          <w:szCs w:val="24"/>
        </w:rPr>
        <w:t xml:space="preserve"> summary statistics and estimators like below</w:t>
      </w:r>
      <w:r w:rsidR="00AC19AD" w:rsidRPr="00374CF3">
        <w:rPr>
          <w:rFonts w:ascii="Times New Roman" w:hAnsi="Times New Roman" w:cs="Times New Roman"/>
          <w:bCs/>
          <w:iCs/>
          <w:sz w:val="24"/>
          <w:szCs w:val="24"/>
        </w:rPr>
        <w:t>:</w:t>
      </w:r>
    </w:p>
    <w:p w14:paraId="6F6ED2FF" w14:textId="77777777" w:rsidR="00BB3138" w:rsidRPr="00374CF3" w:rsidRDefault="00BB3138" w:rsidP="004A75B2">
      <w:pPr>
        <w:spacing w:after="0" w:line="240" w:lineRule="auto"/>
        <w:rPr>
          <w:rFonts w:ascii="Times New Roman" w:hAnsi="Times New Roman" w:cs="Times New Roman"/>
          <w:bCs/>
          <w:iCs/>
          <w:sz w:val="24"/>
          <w:szCs w:val="24"/>
        </w:rPr>
      </w:pPr>
    </w:p>
    <w:p w14:paraId="2CE6B093" w14:textId="735327D8" w:rsidR="00AC19AD" w:rsidRPr="00374CF3" w:rsidRDefault="00AC19AD"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Nucleotide diversity (π); / Observed heterozygosity (</w:t>
      </w:r>
      <m:oMath>
        <m:r>
          <w:rPr>
            <w:rFonts w:ascii="Cambria Math" w:hAnsi="Cambria Math" w:cs="Times New Roman"/>
            <w:sz w:val="24"/>
            <w:szCs w:val="24"/>
          </w:rPr>
          <m:t>He</m:t>
        </m:r>
      </m:oMath>
      <w:r w:rsidRPr="00374CF3">
        <w:rPr>
          <w:rFonts w:ascii="Times New Roman" w:hAnsi="Times New Roman" w:cs="Times New Roman"/>
          <w:bCs/>
          <w:iCs/>
          <w:sz w:val="24"/>
          <w:szCs w:val="24"/>
        </w:rPr>
        <w:t>), observed heterozygosity (</w:t>
      </w:r>
      <m:oMath>
        <m:r>
          <w:rPr>
            <w:rFonts w:ascii="Cambria Math" w:hAnsi="Cambria Math" w:cs="Times New Roman"/>
            <w:sz w:val="24"/>
            <w:szCs w:val="24"/>
          </w:rPr>
          <m:t>Ho</m:t>
        </m:r>
      </m:oMath>
      <w:r w:rsidRPr="00374CF3">
        <w:rPr>
          <w:rFonts w:ascii="Times New Roman" w:hAnsi="Times New Roman" w:cs="Times New Roman"/>
          <w:bCs/>
          <w:iCs/>
          <w:sz w:val="24"/>
          <w:szCs w:val="24"/>
        </w:rPr>
        <w:t>)</w:t>
      </w:r>
    </w:p>
    <w:p w14:paraId="2E90AA8D" w14:textId="158B644C" w:rsidR="00AC19AD" w:rsidRPr="00374CF3" w:rsidRDefault="00AC19AD" w:rsidP="000B1BD4">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Tajima’s D and S</w:t>
      </w:r>
      <w:r w:rsidR="000B1BD4" w:rsidRPr="00374CF3">
        <w:rPr>
          <w:rFonts w:ascii="Times New Roman" w:hAnsi="Times New Roman" w:cs="Times New Roman"/>
          <w:bCs/>
          <w:iCs/>
          <w:sz w:val="24"/>
          <w:szCs w:val="24"/>
        </w:rPr>
        <w:t xml:space="preserve">ite </w:t>
      </w:r>
      <w:r w:rsidRPr="00374CF3">
        <w:rPr>
          <w:rFonts w:ascii="Times New Roman" w:hAnsi="Times New Roman" w:cs="Times New Roman"/>
          <w:bCs/>
          <w:iCs/>
          <w:sz w:val="24"/>
          <w:szCs w:val="24"/>
        </w:rPr>
        <w:t>F</w:t>
      </w:r>
      <w:r w:rsidR="000B1BD4" w:rsidRPr="00374CF3">
        <w:rPr>
          <w:rFonts w:ascii="Times New Roman" w:hAnsi="Times New Roman" w:cs="Times New Roman"/>
          <w:bCs/>
          <w:iCs/>
          <w:sz w:val="24"/>
          <w:szCs w:val="24"/>
        </w:rPr>
        <w:t xml:space="preserve">requency </w:t>
      </w:r>
      <w:r w:rsidRPr="00374CF3">
        <w:rPr>
          <w:rFonts w:ascii="Times New Roman" w:hAnsi="Times New Roman" w:cs="Times New Roman"/>
          <w:bCs/>
          <w:iCs/>
          <w:sz w:val="24"/>
          <w:szCs w:val="24"/>
        </w:rPr>
        <w:t>S</w:t>
      </w:r>
      <w:r w:rsidR="000B1BD4" w:rsidRPr="00374CF3">
        <w:rPr>
          <w:rFonts w:ascii="Times New Roman" w:hAnsi="Times New Roman" w:cs="Times New Roman"/>
          <w:bCs/>
          <w:iCs/>
          <w:sz w:val="24"/>
          <w:szCs w:val="24"/>
        </w:rPr>
        <w:t>pectra (SFS)</w:t>
      </w:r>
    </w:p>
    <w:p w14:paraId="7EEBA7DA" w14:textId="77B8539D" w:rsidR="00AC19AD" w:rsidRPr="00374CF3" w:rsidRDefault="000B1BD4"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Additional</w:t>
      </w:r>
      <w:r w:rsidR="00AC19AD" w:rsidRPr="00374CF3">
        <w:rPr>
          <w:rFonts w:ascii="Times New Roman" w:hAnsi="Times New Roman" w:cs="Times New Roman"/>
          <w:bCs/>
          <w:iCs/>
          <w:sz w:val="24"/>
          <w:szCs w:val="24"/>
        </w:rPr>
        <w:t xml:space="preserve"> sequence-based estimator</w:t>
      </w:r>
      <w:r w:rsidRPr="00374CF3">
        <w:rPr>
          <w:rFonts w:ascii="Times New Roman" w:hAnsi="Times New Roman" w:cs="Times New Roman"/>
          <w:bCs/>
          <w:iCs/>
          <w:sz w:val="24"/>
          <w:szCs w:val="24"/>
        </w:rPr>
        <w:t>s</w:t>
      </w:r>
      <w:r w:rsidR="00AC19AD" w:rsidRPr="00374CF3">
        <w:rPr>
          <w:rFonts w:ascii="Times New Roman" w:hAnsi="Times New Roman" w:cs="Times New Roman"/>
          <w:bCs/>
          <w:iCs/>
          <w:sz w:val="24"/>
          <w:szCs w:val="24"/>
        </w:rPr>
        <w:t xml:space="preserve"> </w:t>
      </w:r>
    </w:p>
    <w:p w14:paraId="6B52A366" w14:textId="725DA02C" w:rsidR="00AC19AD" w:rsidRPr="00374CF3" w:rsidRDefault="00AC19AD" w:rsidP="000B1BD4">
      <w:pPr>
        <w:numPr>
          <w:ilvl w:val="2"/>
          <w:numId w:val="24"/>
        </w:numPr>
        <w:spacing w:after="0" w:line="240" w:lineRule="auto"/>
        <w:ind w:left="2880"/>
        <w:rPr>
          <w:rFonts w:ascii="Times New Roman" w:hAnsi="Times New Roman" w:cs="Times New Roman"/>
          <w:bCs/>
          <w:iCs/>
          <w:sz w:val="24"/>
          <w:szCs w:val="24"/>
        </w:rPr>
      </w:pPr>
      <w:proofErr w:type="spellStart"/>
      <w:r w:rsidRPr="00374CF3">
        <w:rPr>
          <w:rFonts w:ascii="Times New Roman" w:hAnsi="Times New Roman" w:cs="Times New Roman"/>
          <w:bCs/>
          <w:iCs/>
          <w:sz w:val="24"/>
          <w:szCs w:val="24"/>
        </w:rPr>
        <w:lastRenderedPageBreak/>
        <w:t>dxy</w:t>
      </w:r>
      <w:proofErr w:type="spellEnd"/>
      <w:r w:rsidRPr="00374CF3">
        <w:rPr>
          <w:rFonts w:ascii="Times New Roman" w:hAnsi="Times New Roman" w:cs="Times New Roman"/>
          <w:bCs/>
          <w:iCs/>
          <w:sz w:val="24"/>
          <w:szCs w:val="24"/>
        </w:rPr>
        <w:t xml:space="preserve">, </w:t>
      </w:r>
      <w:r w:rsidR="000B1BD4" w:rsidRPr="00374CF3">
        <w:rPr>
          <w:rFonts w:ascii="Times New Roman" w:hAnsi="Times New Roman" w:cs="Times New Roman"/>
          <w:bCs/>
          <w:iCs/>
          <w:sz w:val="24"/>
          <w:szCs w:val="24"/>
        </w:rPr>
        <w:t>M</w:t>
      </w:r>
      <w:r w:rsidRPr="00374CF3">
        <w:rPr>
          <w:rFonts w:ascii="Times New Roman" w:hAnsi="Times New Roman" w:cs="Times New Roman"/>
          <w:bCs/>
          <w:iCs/>
          <w:sz w:val="24"/>
          <w:szCs w:val="24"/>
        </w:rPr>
        <w:t>c</w:t>
      </w:r>
      <w:r w:rsidR="000B1BD4" w:rsidRPr="00374CF3">
        <w:rPr>
          <w:rFonts w:ascii="Times New Roman" w:hAnsi="Times New Roman" w:cs="Times New Roman"/>
          <w:bCs/>
          <w:iCs/>
          <w:sz w:val="24"/>
          <w:szCs w:val="24"/>
        </w:rPr>
        <w:t>D</w:t>
      </w:r>
      <w:r w:rsidRPr="00374CF3">
        <w:rPr>
          <w:rFonts w:ascii="Times New Roman" w:hAnsi="Times New Roman" w:cs="Times New Roman"/>
          <w:bCs/>
          <w:iCs/>
          <w:sz w:val="24"/>
          <w:szCs w:val="24"/>
        </w:rPr>
        <w:t xml:space="preserve">onald </w:t>
      </w:r>
      <w:proofErr w:type="spellStart"/>
      <w:r w:rsidR="000B1BD4" w:rsidRPr="00374CF3">
        <w:rPr>
          <w:rFonts w:ascii="Times New Roman" w:hAnsi="Times New Roman" w:cs="Times New Roman"/>
          <w:bCs/>
          <w:iCs/>
          <w:sz w:val="24"/>
          <w:szCs w:val="24"/>
        </w:rPr>
        <w:t>K</w:t>
      </w:r>
      <w:r w:rsidRPr="00374CF3">
        <w:rPr>
          <w:rFonts w:ascii="Times New Roman" w:hAnsi="Times New Roman" w:cs="Times New Roman"/>
          <w:bCs/>
          <w:iCs/>
          <w:sz w:val="24"/>
          <w:szCs w:val="24"/>
        </w:rPr>
        <w:t>reitman</w:t>
      </w:r>
      <w:proofErr w:type="spellEnd"/>
      <w:r w:rsidR="000B1BD4" w:rsidRPr="00374CF3">
        <w:rPr>
          <w:rFonts w:ascii="Times New Roman" w:hAnsi="Times New Roman" w:cs="Times New Roman"/>
          <w:bCs/>
          <w:iCs/>
          <w:sz w:val="24"/>
          <w:szCs w:val="24"/>
        </w:rPr>
        <w:t>,</w:t>
      </w:r>
      <w:r w:rsidRPr="00374CF3">
        <w:rPr>
          <w:rFonts w:ascii="Times New Roman" w:hAnsi="Times New Roman" w:cs="Times New Roman"/>
          <w:bCs/>
          <w:iCs/>
          <w:sz w:val="24"/>
          <w:szCs w:val="24"/>
        </w:rPr>
        <w:t xml:space="preserve"> </w:t>
      </w:r>
      <w:proofErr w:type="spellStart"/>
      <w:r w:rsidRPr="00374CF3">
        <w:rPr>
          <w:rFonts w:ascii="Times New Roman" w:hAnsi="Times New Roman" w:cs="Times New Roman"/>
          <w:bCs/>
          <w:iCs/>
          <w:sz w:val="24"/>
          <w:szCs w:val="24"/>
        </w:rPr>
        <w:t>dn</w:t>
      </w:r>
      <w:proofErr w:type="spellEnd"/>
      <w:r w:rsidRPr="00374CF3">
        <w:rPr>
          <w:rFonts w:ascii="Times New Roman" w:hAnsi="Times New Roman" w:cs="Times New Roman"/>
          <w:bCs/>
          <w:iCs/>
          <w:sz w:val="24"/>
          <w:szCs w:val="24"/>
        </w:rPr>
        <w:t xml:space="preserve">/ds </w:t>
      </w:r>
    </w:p>
    <w:p w14:paraId="5C536D60" w14:textId="12B89332" w:rsidR="00AC19AD" w:rsidRPr="00374CF3" w:rsidRDefault="000B1BD4"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Effective population size (</w:t>
      </w:r>
      <m:oMath>
        <m:r>
          <w:rPr>
            <w:rFonts w:ascii="Cambria Math" w:hAnsi="Cambria Math" w:cs="Times New Roman"/>
            <w:sz w:val="24"/>
            <w:szCs w:val="24"/>
          </w:rPr>
          <m:t>Ne)</m:t>
        </m:r>
      </m:oMath>
      <w:r w:rsidR="00AC19AD" w:rsidRPr="00374CF3">
        <w:rPr>
          <w:rFonts w:ascii="Times New Roman" w:hAnsi="Times New Roman" w:cs="Times New Roman"/>
          <w:bCs/>
          <w:iCs/>
          <w:sz w:val="24"/>
          <w:szCs w:val="24"/>
        </w:rPr>
        <w:t xml:space="preserve"> (contemporary local</w:t>
      </w:r>
      <w:r w:rsidR="0073015B" w:rsidRPr="00374CF3">
        <w:rPr>
          <w:rFonts w:ascii="Times New Roman" w:hAnsi="Times New Roman" w:cs="Times New Roman"/>
          <w:bCs/>
          <w:iCs/>
          <w:sz w:val="24"/>
          <w:szCs w:val="24"/>
        </w:rPr>
        <w:t xml:space="preserve"> estimates via </w:t>
      </w:r>
      <w:proofErr w:type="spellStart"/>
      <w:r w:rsidR="00AC19AD" w:rsidRPr="00374CF3">
        <w:rPr>
          <w:rFonts w:ascii="Times New Roman" w:hAnsi="Times New Roman" w:cs="Times New Roman"/>
          <w:bCs/>
          <w:iCs/>
          <w:sz w:val="24"/>
          <w:szCs w:val="24"/>
        </w:rPr>
        <w:t>LDNe</w:t>
      </w:r>
      <w:proofErr w:type="spellEnd"/>
      <w:r w:rsidR="00AC19AD" w:rsidRPr="00374CF3">
        <w:rPr>
          <w:rFonts w:ascii="Times New Roman" w:hAnsi="Times New Roman" w:cs="Times New Roman"/>
          <w:bCs/>
          <w:iCs/>
          <w:sz w:val="24"/>
          <w:szCs w:val="24"/>
        </w:rPr>
        <w:t>; Long-term global</w:t>
      </w:r>
      <w:r w:rsidR="0073015B" w:rsidRPr="00374CF3">
        <w:rPr>
          <w:rFonts w:ascii="Times New Roman" w:hAnsi="Times New Roman" w:cs="Times New Roman"/>
          <w:bCs/>
          <w:iCs/>
          <w:sz w:val="24"/>
          <w:szCs w:val="24"/>
        </w:rPr>
        <w:t xml:space="preserve"> estimates via</w:t>
      </w:r>
      <w:r w:rsidR="00AC19AD" w:rsidRPr="00374CF3">
        <w:rPr>
          <w:rFonts w:ascii="Times New Roman" w:hAnsi="Times New Roman" w:cs="Times New Roman"/>
          <w:bCs/>
          <w:iCs/>
          <w:sz w:val="24"/>
          <w:szCs w:val="24"/>
        </w:rPr>
        <w:t xml:space="preserve"> coalescent</w:t>
      </w:r>
      <w:r w:rsidR="0073015B" w:rsidRPr="00374CF3">
        <w:rPr>
          <w:rFonts w:ascii="Times New Roman" w:hAnsi="Times New Roman" w:cs="Times New Roman"/>
          <w:bCs/>
          <w:iCs/>
          <w:sz w:val="24"/>
          <w:szCs w:val="24"/>
        </w:rPr>
        <w:t xml:space="preserve"> approaches</w:t>
      </w:r>
      <w:r w:rsidR="00AC19AD" w:rsidRPr="00374CF3">
        <w:rPr>
          <w:rFonts w:ascii="Times New Roman" w:hAnsi="Times New Roman" w:cs="Times New Roman"/>
          <w:bCs/>
          <w:iCs/>
          <w:sz w:val="24"/>
          <w:szCs w:val="24"/>
        </w:rPr>
        <w:t>)</w:t>
      </w:r>
    </w:p>
    <w:p w14:paraId="0797D651" w14:textId="1D3A68B9" w:rsidR="00AC19AD" w:rsidRPr="00374CF3" w:rsidRDefault="001076A5"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Runs of homozygosity (</w:t>
      </w:r>
      <w:r w:rsidR="00AC19AD" w:rsidRPr="00374CF3">
        <w:rPr>
          <w:rFonts w:ascii="Times New Roman" w:hAnsi="Times New Roman" w:cs="Times New Roman"/>
          <w:bCs/>
          <w:iCs/>
          <w:sz w:val="24"/>
          <w:szCs w:val="24"/>
        </w:rPr>
        <w:t>ROH</w:t>
      </w:r>
      <w:r w:rsidRPr="00374CF3">
        <w:rPr>
          <w:rFonts w:ascii="Times New Roman" w:hAnsi="Times New Roman" w:cs="Times New Roman"/>
          <w:bCs/>
          <w:iCs/>
          <w:sz w:val="24"/>
          <w:szCs w:val="24"/>
        </w:rPr>
        <w:t>)</w:t>
      </w:r>
      <w:r w:rsidR="00AC19AD" w:rsidRPr="00374CF3">
        <w:rPr>
          <w:rFonts w:ascii="Times New Roman" w:hAnsi="Times New Roman" w:cs="Times New Roman"/>
          <w:bCs/>
          <w:iCs/>
          <w:sz w:val="24"/>
          <w:szCs w:val="24"/>
        </w:rPr>
        <w:t xml:space="preserve"> and individual inbreeding coefficients (F</w:t>
      </w:r>
      <w:r w:rsidR="00AC19AD" w:rsidRPr="00374CF3">
        <w:rPr>
          <w:rFonts w:ascii="Times New Roman" w:hAnsi="Times New Roman" w:cs="Times New Roman"/>
          <w:bCs/>
          <w:iCs/>
          <w:sz w:val="24"/>
          <w:szCs w:val="24"/>
          <w:vertAlign w:val="subscript"/>
        </w:rPr>
        <w:t>H</w:t>
      </w:r>
      <w:r w:rsidR="00AC19AD" w:rsidRPr="00374CF3">
        <w:rPr>
          <w:rFonts w:ascii="Times New Roman" w:hAnsi="Times New Roman" w:cs="Times New Roman"/>
          <w:bCs/>
          <w:iCs/>
          <w:sz w:val="24"/>
          <w:szCs w:val="24"/>
        </w:rPr>
        <w:t>)</w:t>
      </w:r>
    </w:p>
    <w:p w14:paraId="67059E1E" w14:textId="5EA43364" w:rsidR="00AC19AD" w:rsidRPr="00374CF3" w:rsidRDefault="00AC19AD"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
          <w:sz w:val="24"/>
          <w:szCs w:val="24"/>
        </w:rPr>
        <w:t>F</w:t>
      </w:r>
      <w:r w:rsidRPr="00374CF3">
        <w:rPr>
          <w:rFonts w:ascii="Times New Roman" w:hAnsi="Times New Roman" w:cs="Times New Roman"/>
          <w:bCs/>
          <w:i/>
          <w:sz w:val="24"/>
          <w:szCs w:val="24"/>
          <w:vertAlign w:val="subscript"/>
        </w:rPr>
        <w:t>ST</w:t>
      </w:r>
      <w:r w:rsidRPr="00374CF3">
        <w:rPr>
          <w:rFonts w:ascii="Times New Roman" w:hAnsi="Times New Roman" w:cs="Times New Roman"/>
          <w:bCs/>
          <w:iCs/>
          <w:sz w:val="24"/>
          <w:szCs w:val="24"/>
        </w:rPr>
        <w:t xml:space="preserve"> </w:t>
      </w:r>
      <w:r w:rsidR="00175E2F" w:rsidRPr="00374CF3">
        <w:rPr>
          <w:rFonts w:ascii="Times New Roman" w:hAnsi="Times New Roman" w:cs="Times New Roman"/>
          <w:bCs/>
          <w:iCs/>
          <w:sz w:val="24"/>
          <w:szCs w:val="24"/>
        </w:rPr>
        <w:t>(population-wide and outlier detection)</w:t>
      </w:r>
    </w:p>
    <w:p w14:paraId="5D8FC3AE" w14:textId="64A149B2" w:rsidR="00AC19AD" w:rsidRPr="00374CF3" w:rsidRDefault="00AC19AD" w:rsidP="00AC19AD">
      <w:pPr>
        <w:numPr>
          <w:ilvl w:val="1"/>
          <w:numId w:val="24"/>
        </w:numPr>
        <w:spacing w:after="0" w:line="240" w:lineRule="auto"/>
        <w:rPr>
          <w:rFonts w:ascii="Times New Roman" w:hAnsi="Times New Roman" w:cs="Times New Roman"/>
          <w:bCs/>
          <w:i/>
          <w:sz w:val="24"/>
          <w:szCs w:val="24"/>
        </w:rPr>
      </w:pPr>
      <w:r w:rsidRPr="00374CF3">
        <w:rPr>
          <w:rFonts w:ascii="Times New Roman" w:hAnsi="Times New Roman" w:cs="Times New Roman"/>
          <w:bCs/>
          <w:i/>
          <w:sz w:val="24"/>
          <w:szCs w:val="24"/>
        </w:rPr>
        <w:t>F</w:t>
      </w:r>
      <w:r w:rsidRPr="00374CF3">
        <w:rPr>
          <w:rFonts w:ascii="Times New Roman" w:hAnsi="Times New Roman" w:cs="Times New Roman"/>
          <w:bCs/>
          <w:i/>
          <w:sz w:val="24"/>
          <w:szCs w:val="24"/>
          <w:vertAlign w:val="subscript"/>
        </w:rPr>
        <w:t>IS</w:t>
      </w:r>
      <w:r w:rsidRPr="00374CF3">
        <w:rPr>
          <w:rFonts w:ascii="Times New Roman" w:hAnsi="Times New Roman" w:cs="Times New Roman"/>
          <w:bCs/>
          <w:i/>
          <w:sz w:val="24"/>
          <w:szCs w:val="24"/>
        </w:rPr>
        <w:t xml:space="preserve"> </w:t>
      </w:r>
    </w:p>
    <w:p w14:paraId="6F52E1CB" w14:textId="759095C1" w:rsidR="00AC19AD" w:rsidRPr="00374CF3" w:rsidRDefault="00AC19AD"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LD </w:t>
      </w:r>
    </w:p>
    <w:p w14:paraId="43F6FAC7" w14:textId="67C9252D" w:rsidR="001076A5" w:rsidRPr="00374CF3" w:rsidRDefault="001076A5" w:rsidP="00AC19AD">
      <w:pPr>
        <w:numPr>
          <w:ilvl w:val="1"/>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Common</w:t>
      </w:r>
      <w:r w:rsidR="00DA5BBE">
        <w:rPr>
          <w:rFonts w:ascii="Times New Roman" w:hAnsi="Times New Roman" w:cs="Times New Roman"/>
          <w:bCs/>
          <w:iCs/>
          <w:sz w:val="24"/>
          <w:szCs w:val="24"/>
        </w:rPr>
        <w:t xml:space="preserve"> analyses and</w:t>
      </w:r>
      <w:r w:rsidRPr="00374CF3">
        <w:rPr>
          <w:rFonts w:ascii="Times New Roman" w:hAnsi="Times New Roman" w:cs="Times New Roman"/>
          <w:bCs/>
          <w:iCs/>
          <w:sz w:val="24"/>
          <w:szCs w:val="24"/>
        </w:rPr>
        <w:t xml:space="preserve"> software:</w:t>
      </w:r>
    </w:p>
    <w:p w14:paraId="59AD250D" w14:textId="07D93FB0" w:rsidR="00AC19AD" w:rsidRDefault="00AC19AD" w:rsidP="001076A5">
      <w:pPr>
        <w:numPr>
          <w:ilvl w:val="2"/>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STRUCTURE/PCA </w:t>
      </w:r>
    </w:p>
    <w:p w14:paraId="2044400E" w14:textId="5CE265E3" w:rsidR="007974A0" w:rsidRDefault="007974A0" w:rsidP="001076A5">
      <w:pPr>
        <w:numPr>
          <w:ilvl w:val="2"/>
          <w:numId w:val="2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Population assignment tests and gene flow estimates (Nm)</w:t>
      </w:r>
    </w:p>
    <w:p w14:paraId="213F5F1D" w14:textId="5E6DAED8" w:rsidR="007974A0" w:rsidRPr="00374CF3" w:rsidRDefault="007974A0" w:rsidP="001076A5">
      <w:pPr>
        <w:numPr>
          <w:ilvl w:val="2"/>
          <w:numId w:val="2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GEA and GWAS</w:t>
      </w:r>
    </w:p>
    <w:p w14:paraId="62734ABF" w14:textId="23D5DBE3" w:rsidR="00AC19AD" w:rsidRDefault="00AC19AD" w:rsidP="001076A5">
      <w:pPr>
        <w:numPr>
          <w:ilvl w:val="2"/>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Phylogenies</w:t>
      </w:r>
      <w:r w:rsidR="007974A0">
        <w:rPr>
          <w:rFonts w:ascii="Times New Roman" w:hAnsi="Times New Roman" w:cs="Times New Roman"/>
          <w:bCs/>
          <w:iCs/>
          <w:sz w:val="24"/>
          <w:szCs w:val="24"/>
        </w:rPr>
        <w:t xml:space="preserve"> and dendrograms</w:t>
      </w:r>
    </w:p>
    <w:p w14:paraId="51BAA340" w14:textId="46BA9124" w:rsidR="00B23506" w:rsidRPr="00374CF3" w:rsidRDefault="00B23506" w:rsidP="001076A5">
      <w:pPr>
        <w:numPr>
          <w:ilvl w:val="2"/>
          <w:numId w:val="2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Admixture and hybridization</w:t>
      </w:r>
    </w:p>
    <w:p w14:paraId="3A7A4328" w14:textId="5591CF54" w:rsidR="00AC19AD" w:rsidRPr="00374CF3" w:rsidRDefault="00AC19AD" w:rsidP="001076A5">
      <w:pPr>
        <w:numPr>
          <w:ilvl w:val="2"/>
          <w:numId w:val="24"/>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Parentage </w:t>
      </w:r>
      <w:r w:rsidR="001076A5" w:rsidRPr="00374CF3">
        <w:rPr>
          <w:rFonts w:ascii="Times New Roman" w:hAnsi="Times New Roman" w:cs="Times New Roman"/>
          <w:bCs/>
          <w:iCs/>
          <w:sz w:val="24"/>
          <w:szCs w:val="24"/>
        </w:rPr>
        <w:t>and relatedness</w:t>
      </w:r>
    </w:p>
    <w:p w14:paraId="6833F8C6" w14:textId="77777777" w:rsidR="00AC19AD" w:rsidRPr="00374CF3" w:rsidRDefault="00AC19AD" w:rsidP="004A75B2">
      <w:pPr>
        <w:spacing w:after="0" w:line="240" w:lineRule="auto"/>
        <w:rPr>
          <w:rFonts w:ascii="Times New Roman" w:hAnsi="Times New Roman" w:cs="Times New Roman"/>
          <w:bCs/>
          <w:iCs/>
          <w:sz w:val="24"/>
          <w:szCs w:val="24"/>
        </w:rPr>
      </w:pPr>
    </w:p>
    <w:p w14:paraId="063FDBD2" w14:textId="56548C5E" w:rsidR="00E55BED" w:rsidRPr="00374CF3" w:rsidRDefault="002945CC" w:rsidP="004A75B2">
      <w:p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To ill</w:t>
      </w:r>
      <w:r w:rsidR="005002AC" w:rsidRPr="00374CF3">
        <w:rPr>
          <w:rFonts w:ascii="Times New Roman" w:hAnsi="Times New Roman" w:cs="Times New Roman"/>
          <w:bCs/>
          <w:iCs/>
          <w:sz w:val="24"/>
          <w:szCs w:val="24"/>
        </w:rPr>
        <w:t xml:space="preserve">ustrate </w:t>
      </w:r>
      <w:r w:rsidR="00DA5BBE">
        <w:rPr>
          <w:rFonts w:ascii="Times New Roman" w:hAnsi="Times New Roman" w:cs="Times New Roman"/>
          <w:bCs/>
          <w:iCs/>
          <w:sz w:val="24"/>
          <w:szCs w:val="24"/>
        </w:rPr>
        <w:t xml:space="preserve">and quantify </w:t>
      </w:r>
      <w:r w:rsidR="00CA3B99" w:rsidRPr="00374CF3">
        <w:rPr>
          <w:rFonts w:ascii="Times New Roman" w:hAnsi="Times New Roman" w:cs="Times New Roman"/>
          <w:bCs/>
          <w:iCs/>
          <w:sz w:val="24"/>
          <w:szCs w:val="24"/>
        </w:rPr>
        <w:t xml:space="preserve">the effects of filtering on these parameters, </w:t>
      </w:r>
      <w:r w:rsidR="005002AC" w:rsidRPr="00374CF3">
        <w:rPr>
          <w:rFonts w:ascii="Times New Roman" w:hAnsi="Times New Roman" w:cs="Times New Roman"/>
          <w:bCs/>
          <w:iCs/>
          <w:sz w:val="24"/>
          <w:szCs w:val="24"/>
        </w:rPr>
        <w:t>we will use</w:t>
      </w:r>
      <w:r w:rsidR="00CA3B99" w:rsidRPr="00374CF3">
        <w:rPr>
          <w:rFonts w:ascii="Times New Roman" w:hAnsi="Times New Roman" w:cs="Times New Roman"/>
          <w:bCs/>
          <w:iCs/>
          <w:sz w:val="24"/>
          <w:szCs w:val="24"/>
        </w:rPr>
        <w:t xml:space="preserve"> </w:t>
      </w:r>
      <w:r w:rsidR="00DA5BBE">
        <w:rPr>
          <w:rFonts w:ascii="Times New Roman" w:hAnsi="Times New Roman" w:cs="Times New Roman"/>
          <w:bCs/>
          <w:iCs/>
          <w:sz w:val="24"/>
          <w:szCs w:val="24"/>
        </w:rPr>
        <w:t>multiple</w:t>
      </w:r>
      <w:r w:rsidR="00DA5BBE" w:rsidRPr="00374CF3">
        <w:rPr>
          <w:rFonts w:ascii="Times New Roman" w:hAnsi="Times New Roman" w:cs="Times New Roman"/>
          <w:bCs/>
          <w:iCs/>
          <w:sz w:val="24"/>
          <w:szCs w:val="24"/>
        </w:rPr>
        <w:t xml:space="preserve"> </w:t>
      </w:r>
      <w:r w:rsidR="00CA3B99" w:rsidRPr="00374CF3">
        <w:rPr>
          <w:rFonts w:ascii="Times New Roman" w:hAnsi="Times New Roman" w:cs="Times New Roman"/>
          <w:bCs/>
          <w:iCs/>
          <w:sz w:val="24"/>
          <w:szCs w:val="24"/>
        </w:rPr>
        <w:t>pre-existing published datasets (</w:t>
      </w:r>
      <w:r w:rsidR="005002AC" w:rsidRPr="00374CF3">
        <w:rPr>
          <w:rFonts w:ascii="Times New Roman" w:hAnsi="Times New Roman" w:cs="Times New Roman"/>
          <w:bCs/>
          <w:iCs/>
          <w:sz w:val="24"/>
          <w:szCs w:val="24"/>
        </w:rPr>
        <w:t>whole-</w:t>
      </w:r>
      <w:r w:rsidR="00474B28">
        <w:rPr>
          <w:rFonts w:ascii="Times New Roman" w:hAnsi="Times New Roman" w:cs="Times New Roman"/>
          <w:bCs/>
          <w:iCs/>
          <w:sz w:val="24"/>
          <w:szCs w:val="24"/>
        </w:rPr>
        <w:t>genome</w:t>
      </w:r>
      <w:r w:rsidR="005002AC" w:rsidRPr="00374CF3">
        <w:rPr>
          <w:rFonts w:ascii="Times New Roman" w:hAnsi="Times New Roman" w:cs="Times New Roman"/>
          <w:bCs/>
          <w:iCs/>
          <w:sz w:val="24"/>
          <w:szCs w:val="24"/>
        </w:rPr>
        <w:t xml:space="preserve"> </w:t>
      </w:r>
      <w:r w:rsidR="00CA3B99" w:rsidRPr="00374CF3">
        <w:rPr>
          <w:rFonts w:ascii="Times New Roman" w:hAnsi="Times New Roman" w:cs="Times New Roman"/>
          <w:bCs/>
          <w:iCs/>
          <w:sz w:val="24"/>
          <w:szCs w:val="24"/>
        </w:rPr>
        <w:t xml:space="preserve">sequencing and RAD-seq) and </w:t>
      </w:r>
      <w:r w:rsidR="00175E2F" w:rsidRPr="00374CF3">
        <w:rPr>
          <w:rFonts w:ascii="Times New Roman" w:hAnsi="Times New Roman" w:cs="Times New Roman"/>
          <w:bCs/>
          <w:iCs/>
          <w:sz w:val="24"/>
          <w:szCs w:val="24"/>
        </w:rPr>
        <w:t>ground-</w:t>
      </w:r>
      <w:proofErr w:type="spellStart"/>
      <w:r w:rsidR="00175E2F" w:rsidRPr="00374CF3">
        <w:rPr>
          <w:rFonts w:ascii="Times New Roman" w:hAnsi="Times New Roman" w:cs="Times New Roman"/>
          <w:bCs/>
          <w:iCs/>
          <w:sz w:val="24"/>
          <w:szCs w:val="24"/>
        </w:rPr>
        <w:t>truthed</w:t>
      </w:r>
      <w:proofErr w:type="spellEnd"/>
      <w:r w:rsidR="00175E2F" w:rsidRPr="00374CF3">
        <w:rPr>
          <w:rFonts w:ascii="Times New Roman" w:hAnsi="Times New Roman" w:cs="Times New Roman"/>
          <w:bCs/>
          <w:iCs/>
          <w:sz w:val="24"/>
          <w:szCs w:val="24"/>
        </w:rPr>
        <w:t xml:space="preserve"> </w:t>
      </w:r>
      <w:r w:rsidR="005002AC" w:rsidRPr="00374CF3">
        <w:rPr>
          <w:rFonts w:ascii="Times New Roman" w:hAnsi="Times New Roman" w:cs="Times New Roman"/>
          <w:bCs/>
          <w:iCs/>
          <w:sz w:val="24"/>
          <w:szCs w:val="24"/>
        </w:rPr>
        <w:t>simulated data.</w:t>
      </w:r>
    </w:p>
    <w:p w14:paraId="3082D3E8" w14:textId="260838D5" w:rsidR="00D54697" w:rsidRPr="00374CF3" w:rsidRDefault="00D54697" w:rsidP="004A75B2">
      <w:pPr>
        <w:spacing w:after="0" w:line="240" w:lineRule="auto"/>
        <w:rPr>
          <w:rFonts w:ascii="Times New Roman" w:hAnsi="Times New Roman" w:cs="Times New Roman"/>
          <w:b/>
          <w:i/>
          <w:sz w:val="24"/>
          <w:szCs w:val="24"/>
        </w:rPr>
      </w:pPr>
    </w:p>
    <w:p w14:paraId="33BE5366" w14:textId="77777777" w:rsidR="004A75B2" w:rsidRPr="00374CF3" w:rsidRDefault="004A75B2" w:rsidP="004A75B2">
      <w:pPr>
        <w:spacing w:after="0" w:line="240" w:lineRule="auto"/>
        <w:rPr>
          <w:rFonts w:ascii="Times New Roman" w:hAnsi="Times New Roman" w:cs="Times New Roman"/>
          <w:sz w:val="24"/>
          <w:szCs w:val="24"/>
        </w:rPr>
      </w:pPr>
    </w:p>
    <w:p w14:paraId="27924B2B" w14:textId="1B609098" w:rsidR="004A75B2" w:rsidRPr="00374CF3" w:rsidRDefault="00D54697" w:rsidP="00BB3138">
      <w:pPr>
        <w:keepNext/>
        <w:spacing w:after="0" w:line="240" w:lineRule="auto"/>
        <w:rPr>
          <w:rFonts w:ascii="Times New Roman" w:hAnsi="Times New Roman" w:cs="Times New Roman"/>
          <w:b/>
          <w:i/>
          <w:sz w:val="24"/>
          <w:szCs w:val="24"/>
        </w:rPr>
      </w:pPr>
      <w:r w:rsidRPr="00374CF3">
        <w:rPr>
          <w:rFonts w:ascii="Times New Roman" w:hAnsi="Times New Roman" w:cs="Times New Roman"/>
          <w:b/>
          <w:i/>
          <w:sz w:val="24"/>
          <w:szCs w:val="24"/>
        </w:rPr>
        <w:t>Filtering across populations versus within populations</w:t>
      </w:r>
    </w:p>
    <w:p w14:paraId="46662830" w14:textId="15BF709D" w:rsidR="00BE4374" w:rsidRPr="00374CF3" w:rsidRDefault="00BE4374" w:rsidP="00BB3138">
      <w:pPr>
        <w:keepNext/>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Sometimes researchers apply filters across all individuals in their data set at the same time (regardless of population origin) and sometimes researchers apply filters </w:t>
      </w:r>
      <w:r w:rsidR="000E1C57" w:rsidRPr="00374CF3">
        <w:rPr>
          <w:rFonts w:ascii="Times New Roman" w:hAnsi="Times New Roman" w:cs="Times New Roman"/>
          <w:bCs/>
          <w:iCs/>
          <w:sz w:val="24"/>
          <w:szCs w:val="24"/>
        </w:rPr>
        <w:t>within every population separately</w:t>
      </w:r>
      <w:r w:rsidR="005C5A6A">
        <w:rPr>
          <w:rFonts w:ascii="Times New Roman" w:hAnsi="Times New Roman" w:cs="Times New Roman"/>
          <w:bCs/>
          <w:iCs/>
          <w:sz w:val="24"/>
          <w:szCs w:val="24"/>
        </w:rPr>
        <w:t xml:space="preserve">. For example,  </w:t>
      </w:r>
      <w:r w:rsidR="005C5A6A" w:rsidRPr="00374CF3">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{"citationID":"rVHxqnZj","properties":{"formattedCitation":"(Pearman et al., 2022)","plainCitation":"(Pearman et al., 2022)","dontUpdate":true,"noteIndex":0},"citationItems":[{"id":5216,"uris":["http://zotero.org/users/10196124/items/969VAH6L"],"itemData":{"id":5216,"type":"article-journal","abstract":"Abstract Reduced representation sequencing (RRS) is a widely used method to assay the diversity of genetic loci across the genome of an organism. The dominant class of RRS approaches assay loci associated with restriction sites within the genome (restriction site associated DNA sequencing, or RADseq). RADseq is frequently applied to non-model organisms since it enables population genetic studies without relying on well-characterized reference genomes. However, RADseq requires the use of many bioinformatic filters to ensure the quality of genotyping calls. These filters can have direct impacts on population genetic inference, and therefore require careful consideration. One widely used filtering approach is the removal of loci that do not conform to expectations of Hardy?Weinberg equilibrium (HWE). Despite being widely used, we show that this filtering approach is rarely described in sufficient detail to enable replication. Furthermore, through analyses of in silico and empirical data sets we show that some of the most widely used HWE filtering approaches dramatically impact inference of population structure. In particular, the removal of loci exhibiting departures from HWE after pooling across samples significantly reduces the degree of inferred population structure within a data set (despite this approach being widely used). Based on these results, we provide recommendations for best practice regarding the implementation of HWE filtering for RADseq data sets.","container-title":"Molecular Ecology Resources","DOI":"10.1111/1755-0998.13646","ISSN":"1755-098X","issue":"7","journalAbbreviation":"Molecular Ecology Resources","note":"publisher: John Wiley &amp; Sons, Ltd","page":"2599-2613","title":"Commonly used Hardy–Weinberg equilibrium filtering schemes impact population structure inferences using RADseq data","volume":"22","author":[{"family":"Pearman","given":"William S."},{"family":"Urban","given":"Lara"},{"family":"Alexander","given":"Alana"}],"issued":{"date-parts":[["2022",10,1]]},"citation-key":"pearmanCommonlyUsedHardy2022"}}],"schema":"https://github.com/citation-style-language/schema/raw/master/csl-citation.json"} </w:instrText>
      </w:r>
      <w:r w:rsidR="005C5A6A" w:rsidRPr="00374CF3">
        <w:rPr>
          <w:rFonts w:ascii="Times New Roman" w:hAnsi="Times New Roman" w:cs="Times New Roman"/>
          <w:bCs/>
          <w:iCs/>
          <w:sz w:val="24"/>
          <w:szCs w:val="24"/>
        </w:rPr>
        <w:fldChar w:fldCharType="separate"/>
      </w:r>
      <w:r w:rsidR="005C5A6A" w:rsidRPr="00374CF3">
        <w:rPr>
          <w:rFonts w:ascii="Times New Roman" w:hAnsi="Times New Roman" w:cs="Times New Roman"/>
          <w:sz w:val="24"/>
        </w:rPr>
        <w:t xml:space="preserve">Pearman et al. </w:t>
      </w:r>
      <w:r w:rsidR="005C5A6A">
        <w:rPr>
          <w:rFonts w:ascii="Times New Roman" w:hAnsi="Times New Roman" w:cs="Times New Roman"/>
          <w:sz w:val="24"/>
        </w:rPr>
        <w:t>(</w:t>
      </w:r>
      <w:r w:rsidR="005C5A6A" w:rsidRPr="00374CF3">
        <w:rPr>
          <w:rFonts w:ascii="Times New Roman" w:hAnsi="Times New Roman" w:cs="Times New Roman"/>
          <w:sz w:val="24"/>
        </w:rPr>
        <w:t>2022)</w:t>
      </w:r>
      <w:r w:rsidR="005C5A6A" w:rsidRPr="00374CF3">
        <w:rPr>
          <w:rFonts w:ascii="Times New Roman" w:hAnsi="Times New Roman" w:cs="Times New Roman"/>
          <w:bCs/>
          <w:iCs/>
          <w:sz w:val="24"/>
          <w:szCs w:val="24"/>
        </w:rPr>
        <w:fldChar w:fldCharType="end"/>
      </w:r>
      <w:r w:rsidR="005C5A6A">
        <w:rPr>
          <w:rFonts w:ascii="Times New Roman" w:hAnsi="Times New Roman" w:cs="Times New Roman"/>
          <w:bCs/>
          <w:iCs/>
          <w:sz w:val="24"/>
          <w:szCs w:val="24"/>
        </w:rPr>
        <w:t xml:space="preserve"> reviewed 219 publications that calculated</w:t>
      </w:r>
      <w:r w:rsidR="002A0BD3">
        <w:rPr>
          <w:rFonts w:ascii="Times New Roman" w:hAnsi="Times New Roman" w:cs="Times New Roman"/>
          <w:bCs/>
          <w:iCs/>
          <w:sz w:val="24"/>
          <w:szCs w:val="24"/>
        </w:rPr>
        <w:t xml:space="preserve"> and filtered on</w:t>
      </w:r>
      <w:r w:rsidR="005C5A6A">
        <w:rPr>
          <w:rFonts w:ascii="Times New Roman" w:hAnsi="Times New Roman" w:cs="Times New Roman"/>
          <w:bCs/>
          <w:iCs/>
          <w:sz w:val="24"/>
          <w:szCs w:val="24"/>
        </w:rPr>
        <w:t xml:space="preserve"> HWP </w:t>
      </w:r>
      <w:r w:rsidR="002A0BD3">
        <w:rPr>
          <w:rFonts w:ascii="Times New Roman" w:hAnsi="Times New Roman" w:cs="Times New Roman"/>
          <w:bCs/>
          <w:iCs/>
          <w:sz w:val="24"/>
          <w:szCs w:val="24"/>
        </w:rPr>
        <w:t>using RAD-seq data</w:t>
      </w:r>
      <w:r w:rsidR="005C5A6A">
        <w:rPr>
          <w:rFonts w:ascii="Times New Roman" w:hAnsi="Times New Roman" w:cs="Times New Roman"/>
          <w:bCs/>
          <w:iCs/>
          <w:sz w:val="24"/>
          <w:szCs w:val="24"/>
        </w:rPr>
        <w:t xml:space="preserve"> and </w:t>
      </w:r>
      <w:r w:rsidR="002A0BD3">
        <w:rPr>
          <w:rFonts w:ascii="Times New Roman" w:hAnsi="Times New Roman" w:cs="Times New Roman"/>
          <w:bCs/>
          <w:iCs/>
          <w:sz w:val="24"/>
          <w:szCs w:val="24"/>
        </w:rPr>
        <w:t xml:space="preserve">found a wide range of population pooling approaches (with approximately ~20% of studies likely using a pooled filtering approach). </w:t>
      </w:r>
      <w:r w:rsidR="000E1C57" w:rsidRPr="00374CF3">
        <w:rPr>
          <w:rFonts w:ascii="Times New Roman" w:hAnsi="Times New Roman" w:cs="Times New Roman"/>
          <w:bCs/>
          <w:iCs/>
          <w:sz w:val="24"/>
          <w:szCs w:val="24"/>
        </w:rPr>
        <w:t>This filtering choice can have large effects.</w:t>
      </w:r>
      <w:r w:rsidRPr="00374CF3">
        <w:rPr>
          <w:rFonts w:ascii="Times New Roman" w:hAnsi="Times New Roman" w:cs="Times New Roman"/>
          <w:bCs/>
          <w:iCs/>
          <w:sz w:val="24"/>
          <w:szCs w:val="24"/>
        </w:rPr>
        <w:t xml:space="preserve"> </w:t>
      </w:r>
    </w:p>
    <w:p w14:paraId="257679C8" w14:textId="7B26F078" w:rsidR="000E1C57" w:rsidRPr="00374CF3" w:rsidRDefault="000E1C57" w:rsidP="00BB3138">
      <w:pPr>
        <w:keepNext/>
        <w:numPr>
          <w:ilvl w:val="1"/>
          <w:numId w:val="25"/>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Conceptual issues (with many populations a very common—even fixed—allele in one population could be removed due to being absent everywhere else, for example).</w:t>
      </w:r>
    </w:p>
    <w:p w14:paraId="4D2AB49D" w14:textId="7BD35B87" w:rsidR="000E1C57" w:rsidRPr="00374CF3" w:rsidRDefault="000E1C57" w:rsidP="000E1C57">
      <w:pPr>
        <w:numPr>
          <w:ilvl w:val="1"/>
          <w:numId w:val="25"/>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Estimates of genetic diversity (e.g., number of SNPs/kb; total number of SNPs) are greatly affected by </w:t>
      </w:r>
      <w:r w:rsidR="00175E2F" w:rsidRPr="00374CF3">
        <w:rPr>
          <w:rFonts w:ascii="Times New Roman" w:hAnsi="Times New Roman" w:cs="Times New Roman"/>
          <w:bCs/>
          <w:iCs/>
          <w:sz w:val="24"/>
          <w:szCs w:val="24"/>
        </w:rPr>
        <w:t>within vs across population filtering</w:t>
      </w:r>
      <w:r w:rsidRPr="00374CF3">
        <w:rPr>
          <w:rFonts w:ascii="Times New Roman" w:hAnsi="Times New Roman" w:cs="Times New Roman"/>
          <w:bCs/>
          <w:iCs/>
          <w:sz w:val="24"/>
          <w:szCs w:val="24"/>
        </w:rPr>
        <w:t xml:space="preserve">. </w:t>
      </w:r>
    </w:p>
    <w:p w14:paraId="3966770C" w14:textId="2C71A3E7" w:rsidR="000E1C57" w:rsidRDefault="000E1C57" w:rsidP="000E1C57">
      <w:pPr>
        <w:numPr>
          <w:ilvl w:val="1"/>
          <w:numId w:val="25"/>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Per SNP </w:t>
      </w:r>
      <w:r w:rsidRPr="00374CF3">
        <w:rPr>
          <w:rFonts w:ascii="Times New Roman" w:hAnsi="Times New Roman" w:cs="Times New Roman"/>
          <w:bCs/>
          <w:i/>
          <w:sz w:val="24"/>
          <w:szCs w:val="24"/>
        </w:rPr>
        <w:t>F</w:t>
      </w:r>
      <w:r w:rsidR="00FC0F40" w:rsidRPr="00374CF3">
        <w:rPr>
          <w:rFonts w:ascii="Times New Roman" w:hAnsi="Times New Roman" w:cs="Times New Roman"/>
          <w:bCs/>
          <w:i/>
          <w:sz w:val="24"/>
          <w:szCs w:val="24"/>
          <w:vertAlign w:val="subscript"/>
        </w:rPr>
        <w:t>ST</w:t>
      </w:r>
      <w:r w:rsidRPr="00374CF3">
        <w:rPr>
          <w:rFonts w:ascii="Times New Roman" w:hAnsi="Times New Roman" w:cs="Times New Roman"/>
          <w:bCs/>
          <w:iCs/>
          <w:sz w:val="24"/>
          <w:szCs w:val="24"/>
        </w:rPr>
        <w:t xml:space="preserve"> analyses (e.g., outlier analysis)</w:t>
      </w:r>
    </w:p>
    <w:p w14:paraId="1EA9AED6" w14:textId="688544C5" w:rsidR="005C5A6A" w:rsidRPr="00374CF3" w:rsidRDefault="005C5A6A" w:rsidP="000E1C57">
      <w:pPr>
        <w:numPr>
          <w:ilvl w:val="1"/>
          <w:numId w:val="25"/>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Removing loci out of HWP in a pooled sample of multiple populations will remove loci that are out of HWP due to the </w:t>
      </w:r>
      <w:proofErr w:type="spellStart"/>
      <w:r>
        <w:rPr>
          <w:rFonts w:ascii="Times New Roman" w:hAnsi="Times New Roman" w:cs="Times New Roman"/>
          <w:bCs/>
          <w:iCs/>
          <w:sz w:val="24"/>
          <w:szCs w:val="24"/>
        </w:rPr>
        <w:t>Wahlund</w:t>
      </w:r>
      <w:proofErr w:type="spellEnd"/>
      <w:r>
        <w:rPr>
          <w:rFonts w:ascii="Times New Roman" w:hAnsi="Times New Roman" w:cs="Times New Roman"/>
          <w:bCs/>
          <w:iCs/>
          <w:sz w:val="24"/>
          <w:szCs w:val="24"/>
        </w:rPr>
        <w:t xml:space="preserve"> effect </w:t>
      </w:r>
      <w:r>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{"citationID":"W6LKVDfW","properties":{"formattedCitation":"(De Mee\\uc0\\u251{}s, 2018)","plainCitation":"(De Meeûs, 2018)","noteIndex":0},"citationItems":[{"id":5229,"uris":["http://zotero.org/users/10196124/items/QK6ZW9TZ"],"itemData":{"id":5229,"type":"article-journal","abstract":"Null alleles and Wahlund effects are well known causes of heterozygote deficits in empirical population genetics studies as compared to Hardy–Weinberg genotypic expectations. Some authors have theoretically studied the relationship of Wright’s FIS computed from subsamples displaying a Wahlund effect and FST before the Wahlund effect, as can occasionally be obtained from populations of long-lived organisms. In the 2 subsample case, a positive relationship between these 2 parameters across loci would represent a signature of Wahlund effects. Nevertheless, for most organisms, getting 2 independent subsamples of the same cohort and population, one with a Wahlund effect and the other without, is almost never achieved and most of the time, empirical population geneticists only collect a single sample, with or without a Wahlund effect, or with or without null alleles. Another issue is that null allele increase FIS and FST altogether and thus may also create such correlation. In this article, I show that, for organisms collected in a single sample, which corresponds to the most common situation, Wahlund effects and null alleles affect the values of both FIS and FST though in the opposite direction. I also show that Wahlund effect produces no or weak positive correlation between the 2 F-statistics, while null alleles generate a strong positive correlation between them. Variation of these F-statistics is small and even minimized for FST under Wahlund effects as compared to null alleles. I finally propose a determination key to interpret data with heterozygote deficits.","container-title":"Journal of Heredity","DOI":"10.1093/jhered/esx106","ISSN":"0022-1503","issue":"4","journalAbbreviation":"Journal of Heredity","page":"446-456","title":"Revisiting FIS, FST, Wahlund Effects, and Null Alleles","volume":"109","author":[{"family":"De Meeûs","given":"Thierry"}],"issued":{"date-parts":[["2018",5,11]]},"citation-key":"demeeusRevisitingFISFST2018"}}],"schema":"https://github.com/citation-style-language/schema/raw/master/csl-citation.json"} </w:instrText>
      </w:r>
      <w:r>
        <w:rPr>
          <w:rFonts w:ascii="Times New Roman" w:hAnsi="Times New Roman" w:cs="Times New Roman"/>
          <w:bCs/>
          <w:iCs/>
          <w:sz w:val="24"/>
          <w:szCs w:val="24"/>
        </w:rPr>
        <w:fldChar w:fldCharType="separate"/>
      </w:r>
      <w:r w:rsidRPr="005C5A6A">
        <w:rPr>
          <w:rFonts w:ascii="Times New Roman" w:hAnsi="Times New Roman" w:cs="Times New Roman"/>
          <w:sz w:val="24"/>
          <w:szCs w:val="24"/>
        </w:rPr>
        <w:t xml:space="preserve">(De </w:t>
      </w:r>
      <w:proofErr w:type="spellStart"/>
      <w:r w:rsidRPr="005C5A6A">
        <w:rPr>
          <w:rFonts w:ascii="Times New Roman" w:hAnsi="Times New Roman" w:cs="Times New Roman"/>
          <w:sz w:val="24"/>
          <w:szCs w:val="24"/>
        </w:rPr>
        <w:t>Meeûs</w:t>
      </w:r>
      <w:proofErr w:type="spellEnd"/>
      <w:r w:rsidRPr="005C5A6A">
        <w:rPr>
          <w:rFonts w:ascii="Times New Roman" w:hAnsi="Times New Roman" w:cs="Times New Roman"/>
          <w:sz w:val="24"/>
          <w:szCs w:val="24"/>
        </w:rPr>
        <w:t>, 2018)</w:t>
      </w:r>
      <w:r>
        <w:rPr>
          <w:rFonts w:ascii="Times New Roman" w:hAnsi="Times New Roman" w:cs="Times New Roman"/>
          <w:bCs/>
          <w:iCs/>
          <w:sz w:val="24"/>
          <w:szCs w:val="24"/>
        </w:rPr>
        <w:fldChar w:fldCharType="end"/>
      </w:r>
      <w:r>
        <w:rPr>
          <w:rFonts w:ascii="Times New Roman" w:hAnsi="Times New Roman" w:cs="Times New Roman"/>
          <w:bCs/>
          <w:iCs/>
          <w:sz w:val="24"/>
          <w:szCs w:val="24"/>
        </w:rPr>
        <w:t xml:space="preserve">. This is </w:t>
      </w:r>
      <w:r w:rsidR="002A0BD3">
        <w:rPr>
          <w:rFonts w:ascii="Times New Roman" w:hAnsi="Times New Roman" w:cs="Times New Roman"/>
          <w:bCs/>
          <w:iCs/>
          <w:sz w:val="24"/>
          <w:szCs w:val="24"/>
        </w:rPr>
        <w:t>problematic since</w:t>
      </w:r>
      <w:r>
        <w:rPr>
          <w:rFonts w:ascii="Times New Roman" w:hAnsi="Times New Roman" w:cs="Times New Roman"/>
          <w:bCs/>
          <w:iCs/>
          <w:sz w:val="24"/>
          <w:szCs w:val="24"/>
        </w:rPr>
        <w:t xml:space="preserve"> these loci are also particularly useful for population differentiation and assignment</w:t>
      </w:r>
      <w:r w:rsidR="002A0BD3">
        <w:rPr>
          <w:rFonts w:ascii="Times New Roman" w:hAnsi="Times New Roman" w:cs="Times New Roman"/>
          <w:bCs/>
          <w:iCs/>
          <w:sz w:val="24"/>
          <w:szCs w:val="24"/>
        </w:rPr>
        <w:t xml:space="preserve"> </w:t>
      </w:r>
      <w:r w:rsidR="002A0BD3">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{"citationID":"tq9jTDuT","properties":{"formattedCitation":"(Waples, 2015)","plainCitation":"(Waples, 2015)","noteIndex":0},"citationItems":[{"id":5230,"uris":["http://zotero.org/users/10196124/items/GCG564EL"],"itemData":{"id":5230,"type":"article-journal","abstract":"Testing for Hardy–Weinberg proportions (HWP) is routine in almost all genetic studies of natural populations, but many researchers do not demonstrate a full understanding of the purposes of these tests or how to interpret the results. Common problems include a lack of understanding of statistical power and the difference between statistical significance and biological significance, how to interpret results of multiple tests, and how to distinguish between various factors that can cause statistically significant departures. In this perspective, which focuses on analysis of genetic data for nonmodel species, I 1) review factors that can cause departures from HWP at individual loci and linkage disequilibrium (LD) at pairs of loci; 2) discuss commonly used tests for HWP and LD, with an emphasis on multiple-testing issues; 3) show how to distinguish among possible causes of departures from HWP; and 4) outline some simple steps to follow when significant test results are found. Finally, I 5) identify some issues that merit particular attention as we move into an era in which analysis of genomics-scale datasets for nonmodel species is commonplace.","container-title":"Journal of Heredity","DOI":"10.1093/jhered/esu062","ISSN":"0022-1503","issue":"1","journalAbbreviation":"Journal of Heredity","page":"1-19","title":"Testing for Hardy–Weinberg Proportions: Have We Lost the Plot?","volume":"106","author":[{"family":"Waples","given":"Robin S."}],"issued":{"date-parts":[["2015",1,1]]},"citation-key":"waplesTestingHardyWeinberg2015"}}],"schema":"https://github.com/citation-style-language/schema/raw/master/csl-citation.json"} </w:instrText>
      </w:r>
      <w:r w:rsidR="002A0BD3">
        <w:rPr>
          <w:rFonts w:ascii="Times New Roman" w:hAnsi="Times New Roman" w:cs="Times New Roman"/>
          <w:bCs/>
          <w:iCs/>
          <w:sz w:val="24"/>
          <w:szCs w:val="24"/>
        </w:rPr>
        <w:fldChar w:fldCharType="separate"/>
      </w:r>
      <w:r w:rsidR="002A0BD3" w:rsidRPr="00783E7B">
        <w:rPr>
          <w:rFonts w:ascii="Times New Roman" w:hAnsi="Times New Roman" w:cs="Times New Roman"/>
          <w:sz w:val="24"/>
        </w:rPr>
        <w:t>(Waples, 2015)</w:t>
      </w:r>
      <w:r w:rsidR="002A0BD3">
        <w:rPr>
          <w:rFonts w:ascii="Times New Roman" w:hAnsi="Times New Roman" w:cs="Times New Roman"/>
          <w:bCs/>
          <w:iCs/>
          <w:sz w:val="24"/>
          <w:szCs w:val="24"/>
        </w:rPr>
        <w:fldChar w:fldCharType="end"/>
      </w:r>
      <w:r>
        <w:rPr>
          <w:rFonts w:ascii="Times New Roman" w:hAnsi="Times New Roman" w:cs="Times New Roman"/>
          <w:bCs/>
          <w:iCs/>
          <w:sz w:val="24"/>
          <w:szCs w:val="24"/>
        </w:rPr>
        <w:t>.</w:t>
      </w:r>
    </w:p>
    <w:p w14:paraId="45F238C4" w14:textId="71CF7C16" w:rsidR="00C62031" w:rsidRDefault="000E1C57" w:rsidP="00C62031">
      <w:pPr>
        <w:numPr>
          <w:ilvl w:val="1"/>
          <w:numId w:val="25"/>
        </w:numPr>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Whole genome resequencing vs. reduced representation (</w:t>
      </w:r>
      <w:r w:rsidR="002A0BD3">
        <w:rPr>
          <w:rFonts w:ascii="Times New Roman" w:hAnsi="Times New Roman" w:cs="Times New Roman"/>
          <w:bCs/>
          <w:iCs/>
          <w:sz w:val="24"/>
          <w:szCs w:val="24"/>
        </w:rPr>
        <w:t>RAD-</w:t>
      </w:r>
      <w:r w:rsidRPr="00374CF3">
        <w:rPr>
          <w:rFonts w:ascii="Times New Roman" w:hAnsi="Times New Roman" w:cs="Times New Roman"/>
          <w:bCs/>
          <w:iCs/>
          <w:sz w:val="24"/>
          <w:szCs w:val="24"/>
        </w:rPr>
        <w:t>seq)</w:t>
      </w:r>
      <w:r w:rsidR="002A0BD3">
        <w:rPr>
          <w:rFonts w:ascii="Times New Roman" w:hAnsi="Times New Roman" w:cs="Times New Roman"/>
          <w:bCs/>
          <w:iCs/>
          <w:sz w:val="24"/>
          <w:szCs w:val="24"/>
        </w:rPr>
        <w:t>.</w:t>
      </w:r>
    </w:p>
    <w:p w14:paraId="13047A1A" w14:textId="77777777" w:rsidR="00A55F50" w:rsidRPr="00374CF3" w:rsidRDefault="00A55F50" w:rsidP="00A55F50">
      <w:pPr>
        <w:spacing w:after="0" w:line="240" w:lineRule="auto"/>
        <w:ind w:left="1440"/>
        <w:rPr>
          <w:rFonts w:ascii="Times New Roman" w:hAnsi="Times New Roman" w:cs="Times New Roman"/>
          <w:bCs/>
          <w:iCs/>
          <w:sz w:val="24"/>
          <w:szCs w:val="24"/>
        </w:rPr>
      </w:pPr>
    </w:p>
    <w:p w14:paraId="62833FBE" w14:textId="465241FC" w:rsidR="000E1C57" w:rsidRPr="00A55F50" w:rsidRDefault="00C62031" w:rsidP="004A75B2">
      <w:pPr>
        <w:spacing w:after="0" w:line="240" w:lineRule="auto"/>
        <w:rPr>
          <w:rFonts w:ascii="Times New Roman" w:hAnsi="Times New Roman"/>
          <w:sz w:val="24"/>
        </w:rPr>
      </w:pPr>
      <w:r w:rsidRPr="00374CF3">
        <w:rPr>
          <w:rFonts w:ascii="Times New Roman" w:hAnsi="Times New Roman" w:cs="Times New Roman"/>
          <w:bCs/>
          <w:iCs/>
          <w:sz w:val="24"/>
          <w:szCs w:val="24"/>
        </w:rPr>
        <w:t xml:space="preserve">The importance of population-specific filtering schemes </w:t>
      </w:r>
      <w:r w:rsidR="00A55F50">
        <w:rPr>
          <w:rFonts w:ascii="Times New Roman" w:hAnsi="Times New Roman" w:cs="Times New Roman"/>
          <w:bCs/>
          <w:iCs/>
          <w:sz w:val="24"/>
          <w:szCs w:val="24"/>
        </w:rPr>
        <w:t>h</w:t>
      </w:r>
      <w:r w:rsidRPr="00374CF3">
        <w:rPr>
          <w:rFonts w:ascii="Times New Roman" w:hAnsi="Times New Roman" w:cs="Times New Roman"/>
          <w:bCs/>
          <w:iCs/>
          <w:sz w:val="24"/>
          <w:szCs w:val="24"/>
        </w:rPr>
        <w:t>as been recently demonstrated for HW</w:t>
      </w:r>
      <w:r w:rsidR="00D12873">
        <w:rPr>
          <w:rFonts w:ascii="Times New Roman" w:hAnsi="Times New Roman" w:cs="Times New Roman"/>
          <w:bCs/>
          <w:iCs/>
          <w:sz w:val="24"/>
          <w:szCs w:val="24"/>
        </w:rPr>
        <w:t>P</w:t>
      </w:r>
      <w:r w:rsidRPr="00374CF3">
        <w:rPr>
          <w:rFonts w:ascii="Times New Roman" w:hAnsi="Times New Roman" w:cs="Times New Roman"/>
          <w:bCs/>
          <w:iCs/>
          <w:sz w:val="24"/>
          <w:szCs w:val="24"/>
        </w:rPr>
        <w:t xml:space="preserve"> filtering</w:t>
      </w:r>
      <w:r w:rsidR="00D12873">
        <w:rPr>
          <w:rFonts w:ascii="Times New Roman" w:hAnsi="Times New Roman" w:cs="Times New Roman"/>
          <w:bCs/>
          <w:iCs/>
          <w:sz w:val="24"/>
          <w:szCs w:val="24"/>
        </w:rPr>
        <w:t xml:space="preserve"> </w:t>
      </w:r>
      <w:r w:rsidR="00D12873" w:rsidRPr="00374CF3">
        <w:rPr>
          <w:rFonts w:ascii="Times New Roman" w:hAnsi="Times New Roman" w:cs="Times New Roman"/>
          <w:bCs/>
          <w:iCs/>
          <w:sz w:val="24"/>
          <w:szCs w:val="24"/>
        </w:rPr>
        <w:fldChar w:fldCharType="begin"/>
      </w:r>
      <w:r w:rsidR="0015165C">
        <w:rPr>
          <w:rFonts w:ascii="Times New Roman" w:hAnsi="Times New Roman" w:cs="Times New Roman"/>
          <w:bCs/>
          <w:iCs/>
          <w:sz w:val="24"/>
          <w:szCs w:val="24"/>
        </w:rPr>
        <w:instrText xml:space="preserve"> ADDIN ZOTERO_ITEM CSL_CITATION {"citationID":"zVtzcmvG","properties":{"formattedCitation":"(Pearman et al., 2022)","plainCitation":"(Pearman et al., 2022)","noteIndex":0},"citationItems":[{"id":5216,"uris":["http://zotero.org/users/10196124/items/969VAH6L"],"itemData":{"id":5216,"type":"article-journal","abstract":"Abstract Reduced representation sequencing (RRS) is a widely used method to assay the diversity of genetic loci across the genome of an organism. The dominant class of RRS approaches assay loci associated with restriction sites within the genome (restriction site associated DNA sequencing, or RADseq). RADseq is frequently applied to non-model organisms since it enables population genetic studies without relying on well-characterized reference genomes. However, RADseq requires the use of many bioinformatic filters to ensure the quality of genotyping calls. These filters can have direct impacts on population genetic inference, and therefore require careful consideration. One widely used filtering approach is the removal of loci that do not conform to expectations of Hardy?Weinberg equilibrium (HWE). Despite being widely used, we show that this filtering approach is rarely described in sufficient detail to enable replication. Furthermore, through analyses of in silico and empirical data sets we show that some of the most widely used HWE filtering approaches dramatically impact inference of population structure. In particular, the removal of loci exhibiting departures from HWE after pooling across samples significantly reduces the degree of inferred population structure within a data set (despite this approach being widely used). Based on these results, we provide recommendations for best practice regarding the implementation of HWE filtering for RADseq data sets.","container-title":"Molecular Ecology Resources","DOI":"10.1111/1755-0998.13646","ISSN":"1755-098X","issue":"7","journalAbbreviation":"Molecular Ecology Resources","note":"publisher: John Wiley &amp; Sons, Ltd","page":"2599-2613","title":"Commonly used Hardy–Weinberg equilibrium filtering schemes impact population structure inferences using RADseq data","volume":"22","author":[{"family":"Pearman","given":"William S."},{"family":"Urban","given":"Lara"},{"family":"Alexander","given":"Alana"}],"issued":{"date-parts":[["2022",10,1]]},"citation-key":"pearmanCommonlyUsedHardy2022"}}],"schema":"https://github.com/citation-style-language/schema/raw/master/csl-citation.json"} </w:instrText>
      </w:r>
      <w:r w:rsidR="00D12873" w:rsidRPr="00374CF3">
        <w:rPr>
          <w:rFonts w:ascii="Times New Roman" w:hAnsi="Times New Roman" w:cs="Times New Roman"/>
          <w:bCs/>
          <w:iCs/>
          <w:sz w:val="24"/>
          <w:szCs w:val="24"/>
        </w:rPr>
        <w:fldChar w:fldCharType="separate"/>
      </w:r>
      <w:r w:rsidR="00D12873" w:rsidRPr="00374CF3">
        <w:rPr>
          <w:rFonts w:ascii="Times New Roman" w:hAnsi="Times New Roman" w:cs="Times New Roman"/>
          <w:sz w:val="24"/>
        </w:rPr>
        <w:t>(Pearman et al., 2022)</w:t>
      </w:r>
      <w:r w:rsidR="00D12873" w:rsidRPr="00374CF3">
        <w:rPr>
          <w:rFonts w:ascii="Times New Roman" w:hAnsi="Times New Roman" w:cs="Times New Roman"/>
          <w:bCs/>
          <w:iCs/>
          <w:sz w:val="24"/>
          <w:szCs w:val="24"/>
        </w:rPr>
        <w:fldChar w:fldCharType="end"/>
      </w:r>
      <w:r w:rsidRPr="00374CF3">
        <w:rPr>
          <w:rFonts w:ascii="Times New Roman" w:hAnsi="Times New Roman" w:cs="Times New Roman"/>
          <w:bCs/>
          <w:iCs/>
          <w:sz w:val="24"/>
          <w:szCs w:val="24"/>
        </w:rPr>
        <w:t xml:space="preserve">, but not </w:t>
      </w:r>
      <w:r w:rsidR="00F21C54">
        <w:rPr>
          <w:rFonts w:ascii="Times New Roman" w:hAnsi="Times New Roman" w:cs="Times New Roman"/>
          <w:bCs/>
          <w:iCs/>
          <w:sz w:val="24"/>
          <w:szCs w:val="24"/>
        </w:rPr>
        <w:t>extensively</w:t>
      </w:r>
      <w:r w:rsidR="00F21C54" w:rsidRPr="00374CF3">
        <w:rPr>
          <w:rFonts w:ascii="Times New Roman" w:hAnsi="Times New Roman" w:cs="Times New Roman"/>
          <w:bCs/>
          <w:iCs/>
          <w:sz w:val="24"/>
          <w:szCs w:val="24"/>
        </w:rPr>
        <w:t xml:space="preserve"> </w:t>
      </w:r>
      <w:r w:rsidRPr="00374CF3">
        <w:rPr>
          <w:rFonts w:ascii="Times New Roman" w:hAnsi="Times New Roman" w:cs="Times New Roman"/>
          <w:bCs/>
          <w:iCs/>
          <w:sz w:val="24"/>
          <w:szCs w:val="24"/>
        </w:rPr>
        <w:t>for other filtering choices.</w:t>
      </w:r>
    </w:p>
    <w:p w14:paraId="778DF482" w14:textId="77777777" w:rsidR="00C62031" w:rsidRPr="00374CF3" w:rsidRDefault="00C62031" w:rsidP="004A75B2">
      <w:pPr>
        <w:spacing w:after="0" w:line="240" w:lineRule="auto"/>
        <w:rPr>
          <w:rFonts w:ascii="Times New Roman" w:hAnsi="Times New Roman" w:cs="Times New Roman"/>
          <w:b/>
          <w:i/>
          <w:sz w:val="24"/>
          <w:szCs w:val="24"/>
        </w:rPr>
      </w:pPr>
    </w:p>
    <w:p w14:paraId="4193E885" w14:textId="2AEB070C" w:rsidR="004A75B2" w:rsidRPr="00374CF3" w:rsidRDefault="00D54697" w:rsidP="004A75B2">
      <w:pPr>
        <w:spacing w:after="0" w:line="240" w:lineRule="auto"/>
        <w:rPr>
          <w:rFonts w:ascii="Times New Roman" w:hAnsi="Times New Roman" w:cs="Times New Roman"/>
          <w:b/>
          <w:i/>
          <w:sz w:val="24"/>
          <w:szCs w:val="24"/>
        </w:rPr>
      </w:pPr>
      <w:r w:rsidRPr="00374CF3">
        <w:rPr>
          <w:rFonts w:ascii="Times New Roman" w:hAnsi="Times New Roman" w:cs="Times New Roman"/>
          <w:b/>
          <w:i/>
          <w:sz w:val="24"/>
          <w:szCs w:val="24"/>
        </w:rPr>
        <w:t>Trade-offs</w:t>
      </w:r>
    </w:p>
    <w:p w14:paraId="157A146E" w14:textId="5644F771" w:rsidR="00C724EA" w:rsidRPr="00A55F50" w:rsidRDefault="00AA212E" w:rsidP="00C724EA">
      <w:pPr>
        <w:spacing w:after="0" w:line="240" w:lineRule="auto"/>
        <w:rPr>
          <w:rFonts w:ascii="Times New Roman" w:hAnsi="Times New Roman"/>
          <w:color w:val="000000"/>
        </w:rPr>
      </w:pPr>
      <w:r w:rsidRPr="00374CF3">
        <w:rPr>
          <w:rFonts w:ascii="Times New Roman" w:hAnsi="Times New Roman" w:cs="Times New Roman"/>
          <w:bCs/>
          <w:iCs/>
          <w:sz w:val="24"/>
          <w:szCs w:val="24"/>
        </w:rPr>
        <w:t>Different filtering choices result in different trade-offs</w:t>
      </w:r>
      <w:r w:rsidR="00175E2F" w:rsidRPr="00374CF3">
        <w:rPr>
          <w:rFonts w:ascii="Times New Roman" w:hAnsi="Times New Roman" w:cs="Times New Roman"/>
          <w:bCs/>
          <w:iCs/>
          <w:sz w:val="24"/>
          <w:szCs w:val="24"/>
        </w:rPr>
        <w:t>, many of which</w:t>
      </w:r>
      <w:r w:rsidRPr="00374CF3">
        <w:rPr>
          <w:rFonts w:ascii="Times New Roman" w:hAnsi="Times New Roman" w:cs="Times New Roman"/>
          <w:bCs/>
          <w:iCs/>
          <w:sz w:val="24"/>
          <w:szCs w:val="24"/>
        </w:rPr>
        <w:t xml:space="preserve"> can be couched in terms of type I and type II errors</w:t>
      </w:r>
      <w:r w:rsidR="00F21C54">
        <w:rPr>
          <w:rFonts w:ascii="Times New Roman" w:hAnsi="Times New Roman" w:cs="Times New Roman"/>
          <w:bCs/>
          <w:iCs/>
          <w:sz w:val="24"/>
          <w:szCs w:val="24"/>
        </w:rPr>
        <w:t xml:space="preserve"> (i.e., erroneous acceptance and erroneous </w:t>
      </w:r>
      <w:r w:rsidR="007974A0">
        <w:rPr>
          <w:rFonts w:ascii="Times New Roman" w:hAnsi="Times New Roman" w:cs="Times New Roman"/>
          <w:bCs/>
          <w:iCs/>
          <w:sz w:val="24"/>
          <w:szCs w:val="24"/>
        </w:rPr>
        <w:t>removal</w:t>
      </w:r>
      <w:r w:rsidR="00F21C54">
        <w:rPr>
          <w:rFonts w:ascii="Times New Roman" w:hAnsi="Times New Roman" w:cs="Times New Roman"/>
          <w:bCs/>
          <w:iCs/>
          <w:sz w:val="24"/>
          <w:szCs w:val="24"/>
        </w:rPr>
        <w:t xml:space="preserve"> errors)</w:t>
      </w:r>
      <w:r w:rsidRPr="00374CF3">
        <w:rPr>
          <w:rFonts w:ascii="Times New Roman" w:hAnsi="Times New Roman" w:cs="Times New Roman"/>
          <w:bCs/>
          <w:iCs/>
          <w:sz w:val="24"/>
          <w:szCs w:val="24"/>
        </w:rPr>
        <w:t xml:space="preserve">. </w:t>
      </w:r>
      <w:r w:rsidR="00784F58" w:rsidRPr="00374CF3">
        <w:rPr>
          <w:rFonts w:ascii="Times New Roman" w:hAnsi="Times New Roman" w:cs="Times New Roman"/>
          <w:bCs/>
          <w:iCs/>
          <w:sz w:val="24"/>
          <w:szCs w:val="24"/>
        </w:rPr>
        <w:t>At a single locus</w:t>
      </w:r>
      <w:r w:rsidRPr="00374CF3">
        <w:rPr>
          <w:rFonts w:ascii="Times New Roman" w:hAnsi="Times New Roman" w:cs="Times New Roman"/>
          <w:bCs/>
          <w:iCs/>
          <w:sz w:val="24"/>
          <w:szCs w:val="24"/>
        </w:rPr>
        <w:t xml:space="preserve">, a type I error </w:t>
      </w:r>
      <w:r w:rsidR="00784F58" w:rsidRPr="00374CF3">
        <w:rPr>
          <w:rFonts w:ascii="Times New Roman" w:hAnsi="Times New Roman" w:cs="Times New Roman"/>
          <w:bCs/>
          <w:iCs/>
          <w:sz w:val="24"/>
          <w:szCs w:val="24"/>
        </w:rPr>
        <w:t>occur</w:t>
      </w:r>
      <w:r w:rsidR="003232CE" w:rsidRPr="00374CF3">
        <w:rPr>
          <w:rFonts w:ascii="Times New Roman" w:hAnsi="Times New Roman" w:cs="Times New Roman"/>
          <w:bCs/>
          <w:iCs/>
          <w:sz w:val="24"/>
          <w:szCs w:val="24"/>
        </w:rPr>
        <w:t>s</w:t>
      </w:r>
      <w:r w:rsidR="00784F58" w:rsidRPr="00374CF3">
        <w:rPr>
          <w:rFonts w:ascii="Times New Roman" w:hAnsi="Times New Roman" w:cs="Times New Roman"/>
          <w:bCs/>
          <w:iCs/>
          <w:sz w:val="24"/>
          <w:szCs w:val="24"/>
        </w:rPr>
        <w:t xml:space="preserve"> when a</w:t>
      </w:r>
      <w:r w:rsidR="003232CE" w:rsidRPr="00374CF3">
        <w:rPr>
          <w:rFonts w:ascii="Times New Roman" w:hAnsi="Times New Roman" w:cs="Times New Roman"/>
          <w:bCs/>
          <w:iCs/>
          <w:sz w:val="24"/>
          <w:szCs w:val="24"/>
        </w:rPr>
        <w:t xml:space="preserve">n incorrectly called </w:t>
      </w:r>
      <w:r w:rsidR="00175E2F" w:rsidRPr="00374CF3">
        <w:rPr>
          <w:rFonts w:ascii="Times New Roman" w:hAnsi="Times New Roman" w:cs="Times New Roman"/>
          <w:bCs/>
          <w:iCs/>
          <w:sz w:val="24"/>
          <w:szCs w:val="24"/>
        </w:rPr>
        <w:t xml:space="preserve">genotype </w:t>
      </w:r>
      <w:r w:rsidR="000758E3">
        <w:rPr>
          <w:rFonts w:ascii="Times New Roman" w:hAnsi="Times New Roman" w:cs="Times New Roman"/>
          <w:bCs/>
          <w:iCs/>
          <w:sz w:val="24"/>
          <w:szCs w:val="24"/>
        </w:rPr>
        <w:t>and/or sequencing errors are</w:t>
      </w:r>
      <w:r w:rsidR="00175E2F" w:rsidRPr="00374CF3">
        <w:rPr>
          <w:rFonts w:ascii="Times New Roman" w:hAnsi="Times New Roman" w:cs="Times New Roman"/>
          <w:bCs/>
          <w:iCs/>
          <w:sz w:val="24"/>
          <w:szCs w:val="24"/>
        </w:rPr>
        <w:t xml:space="preserve"> </w:t>
      </w:r>
      <w:r w:rsidR="00175E2F" w:rsidRPr="00374CF3">
        <w:rPr>
          <w:rFonts w:ascii="Times New Roman" w:hAnsi="Times New Roman" w:cs="Times New Roman"/>
          <w:bCs/>
          <w:iCs/>
          <w:sz w:val="24"/>
          <w:szCs w:val="24"/>
        </w:rPr>
        <w:lastRenderedPageBreak/>
        <w:t>accepted for use</w:t>
      </w:r>
      <w:r w:rsidR="000758E3">
        <w:rPr>
          <w:rFonts w:ascii="Times New Roman" w:hAnsi="Times New Roman" w:cs="Times New Roman"/>
          <w:bCs/>
          <w:iCs/>
          <w:sz w:val="24"/>
          <w:szCs w:val="24"/>
        </w:rPr>
        <w:t xml:space="preserve"> </w:t>
      </w:r>
      <w:r w:rsidR="000758E3">
        <w:rPr>
          <w:rFonts w:ascii="Times New Roman" w:hAnsi="Times New Roman" w:cs="Times New Roman"/>
          <w:bCs/>
          <w:iCs/>
          <w:sz w:val="24"/>
          <w:szCs w:val="24"/>
        </w:rPr>
        <w:fldChar w:fldCharType="begin"/>
      </w:r>
      <w:r w:rsidR="000758E3">
        <w:rPr>
          <w:rFonts w:ascii="Times New Roman" w:hAnsi="Times New Roman" w:cs="Times New Roman"/>
          <w:bCs/>
          <w:iCs/>
          <w:sz w:val="24"/>
          <w:szCs w:val="24"/>
        </w:rPr>
        <w:instrText xml:space="preserve"> ADDIN ZOTERO_ITEM CSL_CITATION {"citationID":"rdcw6afd","properties":{"formattedCitation":"(Halvorsen et al., 2023)","plainCitation":"(Halvorsen et al., 2023)","noteIndex":0},"citationItems":[{"id":5339,"uris":["http://zotero.org/users/10196124/items/XS6V6435"],"itemData":{"id":5339,"type":"article-journal","abstract":"Abstract Knowledge about population genetic data is important for effective conservation management. Genetic research traditionally requires sampling directly from the organism, for example tissue, which can be challenging, time-consuming, and harmful to the animal. Environmental DNA (eDNA) approaches offer a way to sample genetic material noninvasively. In attempts to estimate population size of aquatic species using eDNA, researchers have found positive correlations between biomass and eDNA concentrations, but the approach is debated because of variations in the production and degrading of DNA in water. Recently, a more accurate eDNA-approach has emerged, focusing on the genomic differences between individuals. In this study, we used eDNA from water samples to estimate the number of European eel (Anguilla anguilla) individuals by examining haplotypes in the mitochondrial D-loop region, both in a closed aquatic environment with 10 eels of known haplotypes and in three rivers. The results revealed that it was possible to find every eel haplotype in the eDNA sample collected from the closed environment. We also found 13 unique haplotypes in the eDNA samples from the three rivers, which probably represent 13 eel individuals. This means that it is possible to obtain genomic information from European eel eDNA in water; however, more research is needed to develop the approach into a possible future tool for population quantification.","container-title":"Ecology and Evolution","DOI":"10.1002/ece3.9785","ISSN":"2045-7758","issue":"2","journalAbbreviation":"Ecology and Evolution","note":"publisher: John Wiley &amp; Sons, Ltd","page":"e9785","title":"Estimating number of European eel (Anguilla anguilla) individuals using environmental DNA and haplotype count in small rivers","volume":"13","author":[{"family":"Halvorsen","given":"Silje"},{"family":"Korslund","given":"Lars"},{"family":"Mattingsdal","given":"Morten"},{"family":"Slettan","given":"Audun"}],"issued":{"date-parts":[["2023",2,1]]},"citation-key":"halvorsenEstimatingNumberEuropean2023"}}],"schema":"https://github.com/citation-style-language/schema/raw/master/csl-citation.json"} </w:instrText>
      </w:r>
      <w:r w:rsidR="000758E3">
        <w:rPr>
          <w:rFonts w:ascii="Times New Roman" w:hAnsi="Times New Roman" w:cs="Times New Roman"/>
          <w:bCs/>
          <w:iCs/>
          <w:sz w:val="24"/>
          <w:szCs w:val="24"/>
        </w:rPr>
        <w:fldChar w:fldCharType="separate"/>
      </w:r>
      <w:r w:rsidR="000758E3" w:rsidRPr="000758E3">
        <w:rPr>
          <w:rFonts w:ascii="Times New Roman" w:hAnsi="Times New Roman" w:cs="Times New Roman"/>
          <w:sz w:val="24"/>
        </w:rPr>
        <w:t>(Halvorsen et al., 2023)</w:t>
      </w:r>
      <w:r w:rsidR="000758E3">
        <w:rPr>
          <w:rFonts w:ascii="Times New Roman" w:hAnsi="Times New Roman" w:cs="Times New Roman"/>
          <w:bCs/>
          <w:iCs/>
          <w:sz w:val="24"/>
          <w:szCs w:val="24"/>
        </w:rPr>
        <w:fldChar w:fldCharType="end"/>
      </w:r>
      <w:r w:rsidR="000758E3">
        <w:rPr>
          <w:rFonts w:ascii="Times New Roman" w:hAnsi="Times New Roman" w:cs="Times New Roman"/>
          <w:bCs/>
          <w:iCs/>
          <w:sz w:val="24"/>
          <w:szCs w:val="24"/>
        </w:rPr>
        <w:t>.</w:t>
      </w:r>
      <w:r w:rsidR="00784F58" w:rsidRPr="00374CF3">
        <w:rPr>
          <w:rFonts w:ascii="Times New Roman" w:hAnsi="Times New Roman" w:cs="Times New Roman"/>
          <w:bCs/>
          <w:iCs/>
          <w:sz w:val="24"/>
          <w:szCs w:val="24"/>
        </w:rPr>
        <w:t>This error occur</w:t>
      </w:r>
      <w:r w:rsidR="003232CE" w:rsidRPr="00374CF3">
        <w:rPr>
          <w:rFonts w:ascii="Times New Roman" w:hAnsi="Times New Roman" w:cs="Times New Roman"/>
          <w:bCs/>
          <w:iCs/>
          <w:sz w:val="24"/>
          <w:szCs w:val="24"/>
        </w:rPr>
        <w:t>s</w:t>
      </w:r>
      <w:r w:rsidR="00784F58" w:rsidRPr="00374CF3">
        <w:rPr>
          <w:rFonts w:ascii="Times New Roman" w:hAnsi="Times New Roman" w:cs="Times New Roman"/>
          <w:bCs/>
          <w:iCs/>
          <w:sz w:val="24"/>
          <w:szCs w:val="24"/>
        </w:rPr>
        <w:t xml:space="preserve"> </w:t>
      </w:r>
      <w:r w:rsidR="00175E2F" w:rsidRPr="00374CF3">
        <w:rPr>
          <w:rFonts w:ascii="Times New Roman" w:hAnsi="Times New Roman" w:cs="Times New Roman"/>
          <w:bCs/>
          <w:iCs/>
          <w:sz w:val="24"/>
          <w:szCs w:val="24"/>
        </w:rPr>
        <w:t xml:space="preserve">most frequently </w:t>
      </w:r>
      <w:r w:rsidR="00784F58" w:rsidRPr="00374CF3">
        <w:rPr>
          <w:rFonts w:ascii="Times New Roman" w:hAnsi="Times New Roman" w:cs="Times New Roman"/>
          <w:bCs/>
          <w:iCs/>
          <w:sz w:val="24"/>
          <w:szCs w:val="24"/>
        </w:rPr>
        <w:t xml:space="preserve">when no </w:t>
      </w:r>
      <w:r w:rsidR="0096373E">
        <w:rPr>
          <w:rFonts w:ascii="Times New Roman" w:hAnsi="Times New Roman" w:cs="Times New Roman"/>
          <w:bCs/>
          <w:iCs/>
          <w:sz w:val="24"/>
          <w:szCs w:val="24"/>
        </w:rPr>
        <w:t>MAF</w:t>
      </w:r>
      <w:r w:rsidR="00175E2F" w:rsidRPr="00374CF3">
        <w:rPr>
          <w:rFonts w:ascii="Times New Roman" w:hAnsi="Times New Roman" w:cs="Times New Roman"/>
          <w:bCs/>
          <w:iCs/>
          <w:sz w:val="24"/>
          <w:szCs w:val="24"/>
        </w:rPr>
        <w:t xml:space="preserve"> </w:t>
      </w:r>
      <w:r w:rsidR="00784F58" w:rsidRPr="00374CF3">
        <w:rPr>
          <w:rFonts w:ascii="Times New Roman" w:hAnsi="Times New Roman" w:cs="Times New Roman"/>
          <w:bCs/>
          <w:iCs/>
          <w:sz w:val="24"/>
          <w:szCs w:val="24"/>
        </w:rPr>
        <w:t xml:space="preserve">filtering is performed </w:t>
      </w:r>
      <w:r w:rsidR="00175E2F" w:rsidRPr="00374CF3">
        <w:rPr>
          <w:rFonts w:ascii="Times New Roman" w:hAnsi="Times New Roman" w:cs="Times New Roman"/>
          <w:bCs/>
          <w:iCs/>
          <w:sz w:val="24"/>
          <w:szCs w:val="24"/>
        </w:rPr>
        <w:t>and/</w:t>
      </w:r>
      <w:r w:rsidR="00784F58" w:rsidRPr="00374CF3">
        <w:rPr>
          <w:rFonts w:ascii="Times New Roman" w:hAnsi="Times New Roman" w:cs="Times New Roman"/>
          <w:bCs/>
          <w:iCs/>
          <w:sz w:val="24"/>
          <w:szCs w:val="24"/>
        </w:rPr>
        <w:t>or when</w:t>
      </w:r>
      <w:r w:rsidR="00175E2F" w:rsidRPr="00374CF3">
        <w:rPr>
          <w:rFonts w:ascii="Times New Roman" w:hAnsi="Times New Roman" w:cs="Times New Roman"/>
          <w:bCs/>
          <w:iCs/>
          <w:sz w:val="24"/>
          <w:szCs w:val="24"/>
        </w:rPr>
        <w:t xml:space="preserve"> the</w:t>
      </w:r>
      <w:r w:rsidR="00784F58" w:rsidRPr="00374CF3">
        <w:rPr>
          <w:rFonts w:ascii="Times New Roman" w:hAnsi="Times New Roman" w:cs="Times New Roman"/>
          <w:bCs/>
          <w:iCs/>
          <w:sz w:val="24"/>
          <w:szCs w:val="24"/>
        </w:rPr>
        <w:t xml:space="preserve"> read depth</w:t>
      </w:r>
      <w:r w:rsidR="00175E2F" w:rsidRPr="00374CF3">
        <w:rPr>
          <w:rFonts w:ascii="Times New Roman" w:hAnsi="Times New Roman" w:cs="Times New Roman"/>
          <w:bCs/>
          <w:iCs/>
          <w:sz w:val="24"/>
          <w:szCs w:val="24"/>
        </w:rPr>
        <w:t xml:space="preserve"> at a locus</w:t>
      </w:r>
      <w:r w:rsidR="00784F58" w:rsidRPr="00374CF3">
        <w:rPr>
          <w:rFonts w:ascii="Times New Roman" w:hAnsi="Times New Roman" w:cs="Times New Roman"/>
          <w:bCs/>
          <w:iCs/>
          <w:sz w:val="24"/>
          <w:szCs w:val="24"/>
        </w:rPr>
        <w:t xml:space="preserve"> is low</w:t>
      </w:r>
      <w:r w:rsidR="00175E2F" w:rsidRPr="00374CF3">
        <w:rPr>
          <w:rFonts w:ascii="Times New Roman" w:hAnsi="Times New Roman" w:cs="Times New Roman"/>
          <w:bCs/>
          <w:iCs/>
          <w:sz w:val="24"/>
          <w:szCs w:val="24"/>
        </w:rPr>
        <w:t xml:space="preserve"> and many incorrectly genotyped loci are thus allowed to proceed into downstream analyses</w:t>
      </w:r>
      <w:r w:rsidR="00784F58" w:rsidRPr="00374CF3">
        <w:rPr>
          <w:rFonts w:ascii="Times New Roman" w:hAnsi="Times New Roman" w:cs="Times New Roman"/>
          <w:bCs/>
          <w:iCs/>
          <w:sz w:val="24"/>
          <w:szCs w:val="24"/>
        </w:rPr>
        <w:t>. By contrast, type II error</w:t>
      </w:r>
      <w:r w:rsidR="003232CE" w:rsidRPr="00374CF3">
        <w:rPr>
          <w:rFonts w:ascii="Times New Roman" w:hAnsi="Times New Roman" w:cs="Times New Roman"/>
          <w:bCs/>
          <w:iCs/>
          <w:sz w:val="24"/>
          <w:szCs w:val="24"/>
        </w:rPr>
        <w:t xml:space="preserve"> </w:t>
      </w:r>
      <w:r w:rsidR="00784F58" w:rsidRPr="00374CF3">
        <w:rPr>
          <w:rFonts w:ascii="Times New Roman" w:hAnsi="Times New Roman" w:cs="Times New Roman"/>
          <w:bCs/>
          <w:iCs/>
          <w:sz w:val="24"/>
          <w:szCs w:val="24"/>
        </w:rPr>
        <w:t>occur</w:t>
      </w:r>
      <w:r w:rsidR="003232CE" w:rsidRPr="00374CF3">
        <w:rPr>
          <w:rFonts w:ascii="Times New Roman" w:hAnsi="Times New Roman" w:cs="Times New Roman"/>
          <w:bCs/>
          <w:iCs/>
          <w:sz w:val="24"/>
          <w:szCs w:val="24"/>
        </w:rPr>
        <w:t>s</w:t>
      </w:r>
      <w:r w:rsidR="00784F58" w:rsidRPr="00374CF3">
        <w:rPr>
          <w:rFonts w:ascii="Times New Roman" w:hAnsi="Times New Roman" w:cs="Times New Roman"/>
          <w:bCs/>
          <w:iCs/>
          <w:sz w:val="24"/>
          <w:szCs w:val="24"/>
        </w:rPr>
        <w:t xml:space="preserve"> when </w:t>
      </w:r>
      <w:r w:rsidR="00175E2F" w:rsidRPr="00374CF3">
        <w:rPr>
          <w:rFonts w:ascii="Times New Roman" w:hAnsi="Times New Roman" w:cs="Times New Roman"/>
          <w:bCs/>
          <w:iCs/>
          <w:sz w:val="24"/>
          <w:szCs w:val="24"/>
        </w:rPr>
        <w:t xml:space="preserve">a correctly called </w:t>
      </w:r>
      <w:r w:rsidR="00784F58" w:rsidRPr="00374CF3">
        <w:rPr>
          <w:rFonts w:ascii="Times New Roman" w:hAnsi="Times New Roman" w:cs="Times New Roman"/>
          <w:bCs/>
          <w:iCs/>
          <w:sz w:val="24"/>
          <w:szCs w:val="24"/>
        </w:rPr>
        <w:t xml:space="preserve">genotype is incorrectly filtered out. </w:t>
      </w:r>
      <w:r w:rsidR="00175E2F" w:rsidRPr="00374CF3">
        <w:rPr>
          <w:rFonts w:ascii="Times New Roman" w:hAnsi="Times New Roman" w:cs="Times New Roman"/>
          <w:bCs/>
          <w:iCs/>
          <w:sz w:val="24"/>
          <w:szCs w:val="24"/>
        </w:rPr>
        <w:t xml:space="preserve">This </w:t>
      </w:r>
      <w:r w:rsidR="003232CE" w:rsidRPr="00374CF3">
        <w:rPr>
          <w:rFonts w:ascii="Times New Roman" w:hAnsi="Times New Roman" w:cs="Times New Roman"/>
          <w:bCs/>
          <w:iCs/>
          <w:sz w:val="24"/>
          <w:szCs w:val="24"/>
        </w:rPr>
        <w:t xml:space="preserve">error </w:t>
      </w:r>
      <w:r w:rsidR="00175E2F" w:rsidRPr="00374CF3">
        <w:rPr>
          <w:rFonts w:ascii="Times New Roman" w:hAnsi="Times New Roman" w:cs="Times New Roman"/>
          <w:bCs/>
          <w:iCs/>
          <w:sz w:val="24"/>
          <w:szCs w:val="24"/>
        </w:rPr>
        <w:t>will be more likely when a</w:t>
      </w:r>
      <w:r w:rsidR="00784F58" w:rsidRPr="00374CF3">
        <w:rPr>
          <w:rFonts w:ascii="Times New Roman" w:hAnsi="Times New Roman" w:cs="Times New Roman"/>
          <w:bCs/>
          <w:iCs/>
          <w:sz w:val="24"/>
          <w:szCs w:val="24"/>
        </w:rPr>
        <w:t xml:space="preserve"> high </w:t>
      </w:r>
      <w:r w:rsidR="0096373E">
        <w:rPr>
          <w:rFonts w:ascii="Times New Roman" w:hAnsi="Times New Roman" w:cs="Times New Roman"/>
          <w:bCs/>
          <w:iCs/>
          <w:sz w:val="24"/>
          <w:szCs w:val="24"/>
        </w:rPr>
        <w:t>MAF</w:t>
      </w:r>
      <w:r w:rsidR="00175E2F" w:rsidRPr="00374CF3">
        <w:rPr>
          <w:rFonts w:ascii="Times New Roman" w:hAnsi="Times New Roman" w:cs="Times New Roman"/>
          <w:bCs/>
          <w:iCs/>
          <w:sz w:val="24"/>
          <w:szCs w:val="24"/>
        </w:rPr>
        <w:t xml:space="preserve"> </w:t>
      </w:r>
      <w:r w:rsidR="00784F58" w:rsidRPr="00374CF3">
        <w:rPr>
          <w:rFonts w:ascii="Times New Roman" w:hAnsi="Times New Roman" w:cs="Times New Roman"/>
          <w:bCs/>
          <w:iCs/>
          <w:sz w:val="24"/>
          <w:szCs w:val="24"/>
        </w:rPr>
        <w:t xml:space="preserve">filter </w:t>
      </w:r>
      <w:r w:rsidR="00175E2F" w:rsidRPr="00374CF3">
        <w:rPr>
          <w:rFonts w:ascii="Times New Roman" w:hAnsi="Times New Roman" w:cs="Times New Roman"/>
          <w:bCs/>
          <w:iCs/>
          <w:sz w:val="24"/>
          <w:szCs w:val="24"/>
        </w:rPr>
        <w:t xml:space="preserve">is used, since </w:t>
      </w:r>
      <w:r w:rsidR="00784F58" w:rsidRPr="00374CF3">
        <w:rPr>
          <w:rFonts w:ascii="Times New Roman" w:hAnsi="Times New Roman" w:cs="Times New Roman"/>
          <w:bCs/>
          <w:iCs/>
          <w:sz w:val="24"/>
          <w:szCs w:val="24"/>
        </w:rPr>
        <w:t>low</w:t>
      </w:r>
      <w:r w:rsidR="00B45EA5">
        <w:rPr>
          <w:rFonts w:ascii="Times New Roman" w:hAnsi="Times New Roman" w:cs="Times New Roman"/>
          <w:bCs/>
          <w:iCs/>
          <w:sz w:val="24"/>
          <w:szCs w:val="24"/>
        </w:rPr>
        <w:t xml:space="preserve"> </w:t>
      </w:r>
      <w:r w:rsidR="0096373E">
        <w:rPr>
          <w:rFonts w:ascii="Times New Roman" w:hAnsi="Times New Roman" w:cs="Times New Roman"/>
          <w:bCs/>
          <w:iCs/>
          <w:sz w:val="24"/>
          <w:szCs w:val="24"/>
        </w:rPr>
        <w:t>MAF</w:t>
      </w:r>
      <w:r w:rsidR="0096373E" w:rsidRPr="00374CF3">
        <w:rPr>
          <w:rFonts w:ascii="Times New Roman" w:hAnsi="Times New Roman" w:cs="Times New Roman"/>
          <w:bCs/>
          <w:iCs/>
          <w:sz w:val="24"/>
          <w:szCs w:val="24"/>
        </w:rPr>
        <w:t xml:space="preserve"> </w:t>
      </w:r>
      <w:r w:rsidR="00784F58" w:rsidRPr="00374CF3">
        <w:rPr>
          <w:rFonts w:ascii="Times New Roman" w:hAnsi="Times New Roman" w:cs="Times New Roman"/>
          <w:bCs/>
          <w:iCs/>
          <w:sz w:val="24"/>
          <w:szCs w:val="24"/>
        </w:rPr>
        <w:t xml:space="preserve">sites are </w:t>
      </w:r>
      <w:r w:rsidR="00175E2F" w:rsidRPr="00374CF3">
        <w:rPr>
          <w:rFonts w:ascii="Times New Roman" w:hAnsi="Times New Roman" w:cs="Times New Roman"/>
          <w:bCs/>
          <w:iCs/>
          <w:sz w:val="24"/>
          <w:szCs w:val="24"/>
        </w:rPr>
        <w:t xml:space="preserve">assumed to be errors </w:t>
      </w:r>
      <w:r w:rsidR="00784F58" w:rsidRPr="00374CF3">
        <w:rPr>
          <w:rFonts w:ascii="Times New Roman" w:hAnsi="Times New Roman" w:cs="Times New Roman"/>
          <w:bCs/>
          <w:iCs/>
          <w:sz w:val="24"/>
          <w:szCs w:val="24"/>
        </w:rPr>
        <w:t>(and thus remove</w:t>
      </w:r>
      <w:r w:rsidR="00175E2F" w:rsidRPr="00374CF3">
        <w:rPr>
          <w:rFonts w:ascii="Times New Roman" w:hAnsi="Times New Roman" w:cs="Times New Roman"/>
          <w:bCs/>
          <w:iCs/>
          <w:sz w:val="24"/>
          <w:szCs w:val="24"/>
        </w:rPr>
        <w:t>d</w:t>
      </w:r>
      <w:r w:rsidR="00784F58" w:rsidRPr="00374CF3">
        <w:rPr>
          <w:rFonts w:ascii="Times New Roman" w:hAnsi="Times New Roman" w:cs="Times New Roman"/>
          <w:bCs/>
          <w:iCs/>
          <w:sz w:val="24"/>
          <w:szCs w:val="24"/>
        </w:rPr>
        <w:t>) even though many of those sites represent real</w:t>
      </w:r>
      <w:r w:rsidR="00175E2F" w:rsidRPr="00374CF3">
        <w:rPr>
          <w:rFonts w:ascii="Times New Roman" w:hAnsi="Times New Roman" w:cs="Times New Roman"/>
          <w:bCs/>
          <w:iCs/>
          <w:sz w:val="24"/>
          <w:szCs w:val="24"/>
        </w:rPr>
        <w:t>, correctly called</w:t>
      </w:r>
      <w:r w:rsidR="00784F58" w:rsidRPr="00374CF3">
        <w:rPr>
          <w:rFonts w:ascii="Times New Roman" w:hAnsi="Times New Roman" w:cs="Times New Roman"/>
          <w:bCs/>
          <w:iCs/>
          <w:sz w:val="24"/>
          <w:szCs w:val="24"/>
        </w:rPr>
        <w:t xml:space="preserve"> genotypes. In thi</w:t>
      </w:r>
      <w:r w:rsidR="00C724EA" w:rsidRPr="00374CF3">
        <w:rPr>
          <w:rFonts w:ascii="Times New Roman" w:hAnsi="Times New Roman" w:cs="Times New Roman"/>
          <w:bCs/>
          <w:iCs/>
          <w:sz w:val="24"/>
          <w:szCs w:val="24"/>
        </w:rPr>
        <w:t>s section we will illustrate the trade-offs with varying filtering choices and the consequences on inferences that are likely to occur. Furthermore, we will illustrate that for any given study, it is likely that the same underlying empirical data set will have to be filtered in different ways to use different tools.</w:t>
      </w:r>
      <w:r w:rsidR="00C724EA" w:rsidRPr="00A55F50">
        <w:rPr>
          <w:rFonts w:ascii="Times New Roman" w:hAnsi="Times New Roman"/>
          <w:color w:val="000000"/>
        </w:rPr>
        <w:t xml:space="preserve"> </w:t>
      </w:r>
    </w:p>
    <w:p w14:paraId="1B7EFB6C" w14:textId="7BF9DEEA" w:rsidR="004A75B2" w:rsidRPr="00374CF3" w:rsidRDefault="004A75B2" w:rsidP="00C724EA">
      <w:pPr>
        <w:pBdr>
          <w:top w:val="nil"/>
          <w:left w:val="nil"/>
          <w:bottom w:val="nil"/>
          <w:right w:val="nil"/>
          <w:between w:val="nil"/>
        </w:pBdr>
        <w:spacing w:after="0" w:line="240" w:lineRule="auto"/>
        <w:ind w:left="1440"/>
        <w:rPr>
          <w:rFonts w:ascii="Times New Roman" w:hAnsi="Times New Roman" w:cs="Times New Roman"/>
          <w:sz w:val="24"/>
          <w:szCs w:val="24"/>
        </w:rPr>
      </w:pPr>
    </w:p>
    <w:p w14:paraId="7180123B" w14:textId="3BE9B5A3" w:rsidR="004A75B2" w:rsidRPr="00374CF3" w:rsidRDefault="00D54697" w:rsidP="00C724EA">
      <w:pPr>
        <w:keepNext/>
        <w:spacing w:after="0" w:line="240" w:lineRule="auto"/>
        <w:rPr>
          <w:rFonts w:ascii="Times New Roman" w:hAnsi="Times New Roman" w:cs="Times New Roman"/>
          <w:b/>
          <w:i/>
          <w:sz w:val="24"/>
          <w:szCs w:val="24"/>
        </w:rPr>
      </w:pPr>
      <w:r w:rsidRPr="00374CF3">
        <w:rPr>
          <w:rFonts w:ascii="Times New Roman" w:hAnsi="Times New Roman" w:cs="Times New Roman"/>
          <w:b/>
          <w:i/>
          <w:sz w:val="24"/>
          <w:szCs w:val="24"/>
        </w:rPr>
        <w:t>Solutions and best practices</w:t>
      </w:r>
    </w:p>
    <w:p w14:paraId="0FEA0728" w14:textId="55564745" w:rsidR="00C724EA" w:rsidRDefault="00C724EA" w:rsidP="00C724EA">
      <w:pPr>
        <w:keepNext/>
        <w:spacing w:after="0" w:line="240" w:lineRule="auto"/>
        <w:rPr>
          <w:rFonts w:ascii="Times New Roman" w:hAnsi="Times New Roman" w:cs="Times New Roman"/>
          <w:bCs/>
          <w:iCs/>
          <w:sz w:val="24"/>
          <w:szCs w:val="24"/>
        </w:rPr>
      </w:pPr>
      <w:r w:rsidRPr="00374CF3">
        <w:rPr>
          <w:rFonts w:ascii="Times New Roman" w:hAnsi="Times New Roman" w:cs="Times New Roman"/>
          <w:bCs/>
          <w:iCs/>
          <w:sz w:val="24"/>
          <w:szCs w:val="24"/>
        </w:rPr>
        <w:t xml:space="preserve">In this section, we will present </w:t>
      </w:r>
      <w:r w:rsidR="00527A3E" w:rsidRPr="00374CF3">
        <w:rPr>
          <w:rFonts w:ascii="Times New Roman" w:hAnsi="Times New Roman" w:cs="Times New Roman"/>
          <w:bCs/>
          <w:iCs/>
          <w:sz w:val="24"/>
          <w:szCs w:val="24"/>
        </w:rPr>
        <w:t xml:space="preserve">a clear path forward </w:t>
      </w:r>
      <w:r w:rsidR="00156536">
        <w:rPr>
          <w:rFonts w:ascii="Times New Roman" w:hAnsi="Times New Roman" w:cs="Times New Roman"/>
          <w:bCs/>
          <w:iCs/>
          <w:sz w:val="24"/>
          <w:szCs w:val="24"/>
        </w:rPr>
        <w:t>considering</w:t>
      </w:r>
      <w:r w:rsidR="00527A3E" w:rsidRPr="00374CF3">
        <w:rPr>
          <w:rFonts w:ascii="Times New Roman" w:hAnsi="Times New Roman" w:cs="Times New Roman"/>
          <w:bCs/>
          <w:iCs/>
          <w:sz w:val="24"/>
          <w:szCs w:val="24"/>
        </w:rPr>
        <w:t xml:space="preserve"> the challenges and trade-offs listed above. </w:t>
      </w:r>
      <w:r w:rsidR="00156536">
        <w:rPr>
          <w:rFonts w:ascii="Times New Roman" w:hAnsi="Times New Roman" w:cs="Times New Roman"/>
          <w:bCs/>
          <w:iCs/>
          <w:sz w:val="24"/>
          <w:szCs w:val="24"/>
        </w:rPr>
        <w:t>We</w:t>
      </w:r>
      <w:r w:rsidR="00527A3E" w:rsidRPr="00374CF3">
        <w:rPr>
          <w:rFonts w:ascii="Times New Roman" w:hAnsi="Times New Roman" w:cs="Times New Roman"/>
          <w:bCs/>
          <w:iCs/>
          <w:sz w:val="24"/>
          <w:szCs w:val="24"/>
        </w:rPr>
        <w:t xml:space="preserve"> will: 1.) Recommend that the same empirical data set be filtered in different ways (resulting in several filtered data sets) depending on the questions being asked and the analyses being performed, 2</w:t>
      </w:r>
      <w:r w:rsidR="00BB66A4" w:rsidRPr="00374CF3">
        <w:rPr>
          <w:rFonts w:ascii="Times New Roman" w:hAnsi="Times New Roman" w:cs="Times New Roman"/>
          <w:bCs/>
          <w:iCs/>
          <w:sz w:val="24"/>
          <w:szCs w:val="24"/>
        </w:rPr>
        <w:t>.</w:t>
      </w:r>
      <w:r w:rsidR="00527A3E" w:rsidRPr="00374CF3">
        <w:rPr>
          <w:rFonts w:ascii="Times New Roman" w:hAnsi="Times New Roman" w:cs="Times New Roman"/>
          <w:bCs/>
          <w:iCs/>
          <w:sz w:val="24"/>
          <w:szCs w:val="24"/>
        </w:rPr>
        <w:t xml:space="preserve">) </w:t>
      </w:r>
      <w:commentRangeStart w:id="7"/>
      <w:r w:rsidR="005F56D1">
        <w:rPr>
          <w:rFonts w:ascii="Times New Roman" w:hAnsi="Times New Roman" w:cs="Times New Roman"/>
          <w:bCs/>
          <w:iCs/>
          <w:sz w:val="24"/>
          <w:szCs w:val="24"/>
        </w:rPr>
        <w:t>Review and recommend</w:t>
      </w:r>
      <w:r w:rsidR="005F56D1" w:rsidRPr="00374CF3">
        <w:rPr>
          <w:rFonts w:ascii="Times New Roman" w:hAnsi="Times New Roman" w:cs="Times New Roman"/>
          <w:bCs/>
          <w:iCs/>
          <w:sz w:val="24"/>
          <w:szCs w:val="24"/>
        </w:rPr>
        <w:t xml:space="preserve"> </w:t>
      </w:r>
      <w:r w:rsidR="00527A3E" w:rsidRPr="00374CF3">
        <w:rPr>
          <w:rFonts w:ascii="Times New Roman" w:hAnsi="Times New Roman" w:cs="Times New Roman"/>
          <w:bCs/>
          <w:iCs/>
          <w:sz w:val="24"/>
          <w:szCs w:val="24"/>
        </w:rPr>
        <w:t xml:space="preserve">a standardized </w:t>
      </w:r>
      <w:commentRangeEnd w:id="7"/>
      <w:r w:rsidR="005F56D1">
        <w:rPr>
          <w:rStyle w:val="CommentReference"/>
        </w:rPr>
        <w:commentReference w:id="7"/>
      </w:r>
      <w:r w:rsidR="00527A3E" w:rsidRPr="00374CF3">
        <w:rPr>
          <w:rFonts w:ascii="Times New Roman" w:hAnsi="Times New Roman" w:cs="Times New Roman"/>
          <w:bCs/>
          <w:iCs/>
          <w:sz w:val="24"/>
          <w:szCs w:val="24"/>
        </w:rPr>
        <w:t>nomenclature</w:t>
      </w:r>
      <w:r w:rsidR="00B45EA5">
        <w:rPr>
          <w:rFonts w:ascii="Times New Roman" w:hAnsi="Times New Roman" w:cs="Times New Roman"/>
          <w:bCs/>
          <w:iCs/>
          <w:sz w:val="24"/>
          <w:szCs w:val="24"/>
        </w:rPr>
        <w:t xml:space="preserve"> based on terms commonly used in the literature</w:t>
      </w:r>
      <w:r w:rsidR="00527A3E" w:rsidRPr="00374CF3">
        <w:rPr>
          <w:rFonts w:ascii="Times New Roman" w:hAnsi="Times New Roman" w:cs="Times New Roman"/>
          <w:bCs/>
          <w:iCs/>
          <w:sz w:val="24"/>
          <w:szCs w:val="24"/>
        </w:rPr>
        <w:t xml:space="preserve"> to describe the various</w:t>
      </w:r>
      <w:r w:rsidR="00D21523" w:rsidRPr="00374CF3">
        <w:rPr>
          <w:rFonts w:ascii="Times New Roman" w:hAnsi="Times New Roman" w:cs="Times New Roman"/>
          <w:bCs/>
          <w:iCs/>
          <w:sz w:val="24"/>
          <w:szCs w:val="24"/>
        </w:rPr>
        <w:t xml:space="preserve"> </w:t>
      </w:r>
      <w:r w:rsidR="00D4084D">
        <w:rPr>
          <w:rFonts w:ascii="Times New Roman" w:hAnsi="Times New Roman" w:cs="Times New Roman"/>
          <w:bCs/>
          <w:iCs/>
          <w:sz w:val="24"/>
          <w:szCs w:val="24"/>
        </w:rPr>
        <w:t xml:space="preserve">stages or </w:t>
      </w:r>
      <w:r w:rsidR="00D21523" w:rsidRPr="00374CF3">
        <w:rPr>
          <w:rFonts w:ascii="Times New Roman" w:hAnsi="Times New Roman" w:cs="Times New Roman"/>
          <w:bCs/>
          <w:iCs/>
          <w:sz w:val="24"/>
          <w:szCs w:val="24"/>
        </w:rPr>
        <w:t xml:space="preserve">types </w:t>
      </w:r>
      <w:r w:rsidR="00D4084D">
        <w:rPr>
          <w:rFonts w:ascii="Times New Roman" w:hAnsi="Times New Roman" w:cs="Times New Roman"/>
          <w:bCs/>
          <w:iCs/>
          <w:sz w:val="24"/>
          <w:szCs w:val="24"/>
        </w:rPr>
        <w:t xml:space="preserve">of </w:t>
      </w:r>
      <w:r w:rsidR="00527A3E" w:rsidRPr="00374CF3">
        <w:rPr>
          <w:rFonts w:ascii="Times New Roman" w:hAnsi="Times New Roman" w:cs="Times New Roman"/>
          <w:bCs/>
          <w:iCs/>
          <w:sz w:val="24"/>
          <w:szCs w:val="24"/>
        </w:rPr>
        <w:t>filtered data sets (</w:t>
      </w:r>
      <w:r w:rsidR="00175E2F" w:rsidRPr="00374CF3">
        <w:rPr>
          <w:rFonts w:ascii="Times New Roman" w:hAnsi="Times New Roman" w:cs="Times New Roman"/>
          <w:bCs/>
          <w:iCs/>
          <w:sz w:val="24"/>
          <w:szCs w:val="24"/>
        </w:rPr>
        <w:t>such as “</w:t>
      </w:r>
      <w:r w:rsidR="0073015B" w:rsidRPr="00374CF3">
        <w:rPr>
          <w:rFonts w:ascii="Times New Roman" w:hAnsi="Times New Roman" w:cs="Times New Roman"/>
          <w:bCs/>
          <w:iCs/>
          <w:sz w:val="24"/>
          <w:szCs w:val="24"/>
        </w:rPr>
        <w:t>raw</w:t>
      </w:r>
      <w:r w:rsidR="00175E2F" w:rsidRPr="00374CF3">
        <w:rPr>
          <w:rFonts w:ascii="Times New Roman" w:hAnsi="Times New Roman" w:cs="Times New Roman"/>
          <w:bCs/>
          <w:iCs/>
          <w:sz w:val="24"/>
          <w:szCs w:val="24"/>
        </w:rPr>
        <w:t>” for an unfiltered dataset, “</w:t>
      </w:r>
      <w:r w:rsidR="0073015B" w:rsidRPr="00374CF3">
        <w:rPr>
          <w:rFonts w:ascii="Times New Roman" w:hAnsi="Times New Roman" w:cs="Times New Roman"/>
          <w:bCs/>
          <w:iCs/>
          <w:sz w:val="24"/>
          <w:szCs w:val="24"/>
        </w:rPr>
        <w:t>permissive</w:t>
      </w:r>
      <w:r w:rsidR="00175E2F" w:rsidRPr="00374CF3">
        <w:rPr>
          <w:rFonts w:ascii="Times New Roman" w:hAnsi="Times New Roman" w:cs="Times New Roman"/>
          <w:bCs/>
          <w:iCs/>
          <w:sz w:val="24"/>
          <w:szCs w:val="24"/>
        </w:rPr>
        <w:t xml:space="preserve">” </w:t>
      </w:r>
      <w:r w:rsidR="0096373E">
        <w:rPr>
          <w:rFonts w:ascii="Times New Roman" w:hAnsi="Times New Roman" w:cs="Times New Roman"/>
          <w:bCs/>
          <w:iCs/>
          <w:sz w:val="24"/>
          <w:szCs w:val="24"/>
        </w:rPr>
        <w:t>for lightly filtered data such as the resulting from the removal of singletons alone</w:t>
      </w:r>
      <w:r w:rsidR="00175E2F" w:rsidRPr="00374CF3">
        <w:rPr>
          <w:rFonts w:ascii="Times New Roman" w:hAnsi="Times New Roman" w:cs="Times New Roman"/>
          <w:bCs/>
          <w:iCs/>
          <w:sz w:val="24"/>
          <w:szCs w:val="24"/>
        </w:rPr>
        <w:t xml:space="preserve">, </w:t>
      </w:r>
      <w:r w:rsidR="0073015B" w:rsidRPr="00374CF3">
        <w:rPr>
          <w:rFonts w:ascii="Times New Roman" w:hAnsi="Times New Roman" w:cs="Times New Roman"/>
          <w:bCs/>
          <w:iCs/>
          <w:sz w:val="24"/>
          <w:szCs w:val="24"/>
        </w:rPr>
        <w:t xml:space="preserve">and </w:t>
      </w:r>
      <w:r w:rsidR="00175E2F" w:rsidRPr="00374CF3">
        <w:rPr>
          <w:rFonts w:ascii="Times New Roman" w:hAnsi="Times New Roman" w:cs="Times New Roman"/>
          <w:bCs/>
          <w:iCs/>
          <w:sz w:val="24"/>
          <w:szCs w:val="24"/>
        </w:rPr>
        <w:t>“</w:t>
      </w:r>
      <w:r w:rsidR="0073015B" w:rsidRPr="00374CF3">
        <w:rPr>
          <w:rFonts w:ascii="Times New Roman" w:hAnsi="Times New Roman" w:cs="Times New Roman"/>
          <w:bCs/>
          <w:iCs/>
          <w:sz w:val="24"/>
          <w:szCs w:val="24"/>
        </w:rPr>
        <w:t>strict</w:t>
      </w:r>
      <w:r w:rsidR="00175E2F" w:rsidRPr="00374CF3">
        <w:rPr>
          <w:rFonts w:ascii="Times New Roman" w:hAnsi="Times New Roman" w:cs="Times New Roman"/>
          <w:bCs/>
          <w:iCs/>
          <w:sz w:val="24"/>
          <w:szCs w:val="24"/>
        </w:rPr>
        <w:t xml:space="preserve">” </w:t>
      </w:r>
      <w:r w:rsidR="0096373E">
        <w:rPr>
          <w:rFonts w:ascii="Times New Roman" w:hAnsi="Times New Roman" w:cs="Times New Roman"/>
          <w:bCs/>
          <w:iCs/>
          <w:sz w:val="24"/>
          <w:szCs w:val="24"/>
        </w:rPr>
        <w:t xml:space="preserve">for stringently </w:t>
      </w:r>
      <w:r w:rsidR="00175E2F" w:rsidRPr="00374CF3">
        <w:rPr>
          <w:rFonts w:ascii="Times New Roman" w:hAnsi="Times New Roman" w:cs="Times New Roman"/>
          <w:bCs/>
          <w:iCs/>
          <w:sz w:val="24"/>
          <w:szCs w:val="24"/>
        </w:rPr>
        <w:t xml:space="preserve">filtered </w:t>
      </w:r>
      <w:r w:rsidR="0096373E">
        <w:rPr>
          <w:rFonts w:ascii="Times New Roman" w:hAnsi="Times New Roman" w:cs="Times New Roman"/>
          <w:bCs/>
          <w:iCs/>
          <w:sz w:val="24"/>
          <w:szCs w:val="24"/>
        </w:rPr>
        <w:t xml:space="preserve">data </w:t>
      </w:r>
      <w:r w:rsidR="00175E2F" w:rsidRPr="00374CF3">
        <w:rPr>
          <w:rFonts w:ascii="Times New Roman" w:hAnsi="Times New Roman" w:cs="Times New Roman"/>
          <w:bCs/>
          <w:iCs/>
          <w:sz w:val="24"/>
          <w:szCs w:val="24"/>
        </w:rPr>
        <w:t xml:space="preserve">at a MAF of </w:t>
      </w:r>
      <w:r w:rsidR="00D4084D">
        <w:rPr>
          <w:rFonts w:ascii="Times New Roman" w:hAnsi="Times New Roman" w:cs="Times New Roman"/>
          <w:bCs/>
          <w:iCs/>
          <w:sz w:val="24"/>
          <w:szCs w:val="24"/>
        </w:rPr>
        <w:t xml:space="preserve">0.01, </w:t>
      </w:r>
      <w:r w:rsidR="00175E2F" w:rsidRPr="00374CF3">
        <w:rPr>
          <w:rFonts w:ascii="Times New Roman" w:hAnsi="Times New Roman" w:cs="Times New Roman"/>
          <w:bCs/>
          <w:iCs/>
          <w:sz w:val="24"/>
          <w:szCs w:val="24"/>
        </w:rPr>
        <w:t xml:space="preserve">0.05, </w:t>
      </w:r>
      <w:r w:rsidR="003232CE" w:rsidRPr="00374CF3">
        <w:rPr>
          <w:rFonts w:ascii="Times New Roman" w:hAnsi="Times New Roman" w:cs="Times New Roman"/>
          <w:bCs/>
          <w:iCs/>
          <w:sz w:val="24"/>
          <w:szCs w:val="24"/>
        </w:rPr>
        <w:t>etc.</w:t>
      </w:r>
      <w:r w:rsidR="00BC7508">
        <w:rPr>
          <w:rFonts w:ascii="Times New Roman" w:hAnsi="Times New Roman" w:cs="Times New Roman"/>
          <w:bCs/>
          <w:iCs/>
          <w:sz w:val="24"/>
          <w:szCs w:val="24"/>
        </w:rPr>
        <w:t>, see</w:t>
      </w:r>
      <w:r w:rsidR="00D4084D">
        <w:rPr>
          <w:rFonts w:ascii="Times New Roman" w:hAnsi="Times New Roman" w:cs="Times New Roman"/>
          <w:bCs/>
          <w:iCs/>
          <w:sz w:val="24"/>
          <w:szCs w:val="24"/>
        </w:rPr>
        <w:t xml:space="preserve"> </w:t>
      </w:r>
      <w:r w:rsidR="00BC7508">
        <w:rPr>
          <w:rFonts w:ascii="Times New Roman" w:hAnsi="Times New Roman" w:cs="Times New Roman"/>
          <w:bCs/>
          <w:iCs/>
          <w:sz w:val="24"/>
          <w:szCs w:val="24"/>
        </w:rPr>
        <w:fldChar w:fldCharType="begin"/>
      </w:r>
      <w:r w:rsidR="00BC7508">
        <w:rPr>
          <w:rFonts w:ascii="Times New Roman" w:hAnsi="Times New Roman" w:cs="Times New Roman"/>
          <w:bCs/>
          <w:iCs/>
          <w:sz w:val="24"/>
          <w:szCs w:val="24"/>
        </w:rPr>
        <w:instrText xml:space="preserve"> ADDIN ZOTERO_ITEM CSL_CITATION {"citationID":"uVzEAuEu","properties":{"formattedCitation":"(Hendricks et al., 2018)","plainCitation":"(Hendricks et al., 2018)","noteIndex":0},"citationItems":[{"id":5341,"uris":["http://zotero.org/users/10196124/items/2RY74CP6"],"itemData":{"id":5341,"type":"article-journal","abstract":"Abstract New computational methods and next-generation sequencing (NGS) approaches have enabled the use of thousands or hundreds of thousands of genetic markers to address previously intractable questions. The methods and massive marker sets present both new data analysis challenges and opportunities to visualize, understand, and apply population and conservation genomic data in novel ways. The large scale and complexity of NGS data also increases the expertise and effort required to thoroughly and thoughtfully analyze and interpret data. To aid in this endeavor, a recent workshop entitled ?Population Genomic Data Analysis,? also known as ?ConGen 2017,? was held at the University of Montana. The ConGen workshop brought 15 instructors together with knowledge in a wide range of topics including NGS data filtering, genome assembly, genomic monitoring of effective population size, migration modeling, detecting adaptive genomic variation, genomewide association analysis, inbreeding depression, and landscape genomics. Here, we summarize the major themes of the workshop and the important take-home points that were offered to students throughout. We emphasize increasing participation by women in population and conservation genomics as a vital step for the advancement of science. Some important themes that emerged during the workshop included the need for data visualization and its importance in finding problematic data, the effects of data filtering choices on downstream population genomic analyses, the increasing availability of whole-genome sequencing, and the new challenges it presents. Our goal here is to help motivate and educate a worldwide audience to improve population genomic data analysis and interpretation, and thereby advance the contribution of genomics to molecular ecology, evolutionary biology, and especially to the conservation of biodiversity.","container-title":"Evolutionary Applications","DOI":"10.1111/eva.12659","ISSN":"1752-4571","issue":"8","journalAbbreviation":"Evolutionary Applications","note":"publisher: John Wiley &amp; Sons, Ltd","page":"1197-1211","title":"Recent advances in conservation and population genomics data analysis","volume":"11","author":[{"family":"Hendricks","given":"Sarah"},{"family":"Anderson","given":"Eric C."},{"family":"Antao","given":"Tiago"},{"family":"Bernatchez","given":"Louis"},{"family":"Forester","given":"Brenna R."},{"family":"Garner","given":"Brittany"},{"family":"Hand","given":"Brian K."},{"family":"Hohenlohe","given":"Paul A."},{"family":"Kardos","given":"Martin"},{"family":"Koop","given":"Ben"},{"family":"Sethuraman","given":"Arun"},{"family":"Waples","given":"Robin S."},{"family":"Luikart","given":"Gordon"}],"issued":{"date-parts":[["2018",9,1]]},"citation-key":"hendricksRecentAdvancesConservation2018"}}],"schema":"https://github.com/citation-style-language/schema/raw/master/csl-citation.json"} </w:instrText>
      </w:r>
      <w:r w:rsidR="00BC7508">
        <w:rPr>
          <w:rFonts w:ascii="Times New Roman" w:hAnsi="Times New Roman" w:cs="Times New Roman"/>
          <w:bCs/>
          <w:iCs/>
          <w:sz w:val="24"/>
          <w:szCs w:val="24"/>
        </w:rPr>
        <w:fldChar w:fldCharType="separate"/>
      </w:r>
      <w:r w:rsidR="00BC7508" w:rsidRPr="00BC7508">
        <w:rPr>
          <w:rFonts w:ascii="Times New Roman" w:hAnsi="Times New Roman" w:cs="Times New Roman"/>
          <w:sz w:val="24"/>
        </w:rPr>
        <w:t>Hendricks et al., 2018)</w:t>
      </w:r>
      <w:r w:rsidR="00BC7508">
        <w:rPr>
          <w:rFonts w:ascii="Times New Roman" w:hAnsi="Times New Roman" w:cs="Times New Roman"/>
          <w:bCs/>
          <w:iCs/>
          <w:sz w:val="24"/>
          <w:szCs w:val="24"/>
        </w:rPr>
        <w:fldChar w:fldCharType="end"/>
      </w:r>
      <w:commentRangeStart w:id="8"/>
      <w:commentRangeStart w:id="9"/>
      <w:commentRangeEnd w:id="8"/>
      <w:r w:rsidR="00A20182">
        <w:rPr>
          <w:rStyle w:val="CommentReference"/>
        </w:rPr>
        <w:commentReference w:id="8"/>
      </w:r>
      <w:commentRangeEnd w:id="9"/>
      <w:r w:rsidR="0063539F">
        <w:rPr>
          <w:rStyle w:val="CommentReference"/>
        </w:rPr>
        <w:commentReference w:id="9"/>
      </w:r>
      <w:r w:rsidR="00527A3E" w:rsidRPr="00374CF3">
        <w:rPr>
          <w:rFonts w:ascii="Times New Roman" w:hAnsi="Times New Roman" w:cs="Times New Roman"/>
          <w:bCs/>
          <w:iCs/>
          <w:sz w:val="24"/>
          <w:szCs w:val="24"/>
        </w:rPr>
        <w:t xml:space="preserve">, </w:t>
      </w:r>
      <w:r w:rsidR="00BB66A4" w:rsidRPr="00374CF3">
        <w:rPr>
          <w:rFonts w:ascii="Times New Roman" w:hAnsi="Times New Roman" w:cs="Times New Roman"/>
          <w:bCs/>
          <w:iCs/>
          <w:sz w:val="24"/>
          <w:szCs w:val="24"/>
        </w:rPr>
        <w:t xml:space="preserve">and </w:t>
      </w:r>
      <w:r w:rsidR="00527A3E" w:rsidRPr="00374CF3">
        <w:rPr>
          <w:rFonts w:ascii="Times New Roman" w:hAnsi="Times New Roman" w:cs="Times New Roman"/>
          <w:bCs/>
          <w:iCs/>
          <w:sz w:val="24"/>
          <w:szCs w:val="24"/>
        </w:rPr>
        <w:t>3.) Include a detailed flow chart</w:t>
      </w:r>
      <w:r w:rsidR="005E41A8" w:rsidRPr="00374CF3">
        <w:rPr>
          <w:rFonts w:ascii="Times New Roman" w:hAnsi="Times New Roman" w:cs="Times New Roman"/>
          <w:bCs/>
          <w:iCs/>
          <w:sz w:val="24"/>
          <w:szCs w:val="24"/>
        </w:rPr>
        <w:t xml:space="preserve"> to guide the </w:t>
      </w:r>
      <w:r w:rsidR="00D21523" w:rsidRPr="00374CF3">
        <w:rPr>
          <w:rFonts w:ascii="Times New Roman" w:hAnsi="Times New Roman" w:cs="Times New Roman"/>
          <w:bCs/>
          <w:iCs/>
          <w:sz w:val="24"/>
          <w:szCs w:val="24"/>
        </w:rPr>
        <w:t xml:space="preserve">specific types of filtering to be performed to answer specific questions. For example, </w:t>
      </w:r>
      <w:r w:rsidR="00BB66A4" w:rsidRPr="00374CF3">
        <w:rPr>
          <w:rFonts w:ascii="Times New Roman" w:hAnsi="Times New Roman" w:cs="Times New Roman"/>
          <w:bCs/>
          <w:iCs/>
          <w:sz w:val="24"/>
          <w:szCs w:val="24"/>
        </w:rPr>
        <w:t xml:space="preserve">no </w:t>
      </w:r>
      <w:r w:rsidR="00D21523" w:rsidRPr="00374CF3">
        <w:rPr>
          <w:rFonts w:ascii="Times New Roman" w:hAnsi="Times New Roman" w:cs="Times New Roman"/>
          <w:bCs/>
          <w:iCs/>
          <w:sz w:val="24"/>
          <w:szCs w:val="24"/>
        </w:rPr>
        <w:t xml:space="preserve">MAF filter </w:t>
      </w:r>
      <w:r w:rsidR="00BB66A4" w:rsidRPr="00374CF3">
        <w:rPr>
          <w:rFonts w:ascii="Times New Roman" w:hAnsi="Times New Roman" w:cs="Times New Roman"/>
          <w:bCs/>
          <w:iCs/>
          <w:sz w:val="24"/>
          <w:szCs w:val="24"/>
        </w:rPr>
        <w:t>(and thus a “</w:t>
      </w:r>
      <w:r w:rsidR="0073015B" w:rsidRPr="00374CF3">
        <w:rPr>
          <w:rFonts w:ascii="Times New Roman" w:hAnsi="Times New Roman" w:cs="Times New Roman"/>
          <w:bCs/>
          <w:iCs/>
          <w:sz w:val="24"/>
          <w:szCs w:val="24"/>
        </w:rPr>
        <w:t>raw</w:t>
      </w:r>
      <w:r w:rsidR="00BB66A4" w:rsidRPr="00374CF3">
        <w:rPr>
          <w:rFonts w:ascii="Times New Roman" w:hAnsi="Times New Roman" w:cs="Times New Roman"/>
          <w:bCs/>
          <w:iCs/>
          <w:sz w:val="24"/>
          <w:szCs w:val="24"/>
        </w:rPr>
        <w:t xml:space="preserve">” dataset) </w:t>
      </w:r>
      <w:r w:rsidR="00D21523" w:rsidRPr="00374CF3">
        <w:rPr>
          <w:rFonts w:ascii="Times New Roman" w:hAnsi="Times New Roman" w:cs="Times New Roman"/>
          <w:bCs/>
          <w:iCs/>
          <w:sz w:val="24"/>
          <w:szCs w:val="24"/>
        </w:rPr>
        <w:t>should be applied for estimating Tajima’s D or for calculating the number of SNPs in a population</w:t>
      </w:r>
      <w:r w:rsidR="00BB66A4" w:rsidRPr="00374CF3">
        <w:rPr>
          <w:rFonts w:ascii="Times New Roman" w:hAnsi="Times New Roman" w:cs="Times New Roman"/>
          <w:bCs/>
          <w:iCs/>
          <w:sz w:val="24"/>
          <w:szCs w:val="24"/>
        </w:rPr>
        <w:t xml:space="preserve"> whereas</w:t>
      </w:r>
      <w:r w:rsidR="00D21523" w:rsidRPr="00374CF3">
        <w:rPr>
          <w:rFonts w:ascii="Times New Roman" w:hAnsi="Times New Roman" w:cs="Times New Roman"/>
          <w:bCs/>
          <w:iCs/>
          <w:sz w:val="24"/>
          <w:szCs w:val="24"/>
        </w:rPr>
        <w:t xml:space="preserve"> </w:t>
      </w:r>
      <w:r w:rsidR="00BB66A4" w:rsidRPr="00374CF3">
        <w:rPr>
          <w:rFonts w:ascii="Times New Roman" w:hAnsi="Times New Roman" w:cs="Times New Roman"/>
          <w:bCs/>
          <w:iCs/>
          <w:sz w:val="24"/>
          <w:szCs w:val="24"/>
        </w:rPr>
        <w:t xml:space="preserve">a high </w:t>
      </w:r>
      <w:r w:rsidR="00D21523" w:rsidRPr="00374CF3">
        <w:rPr>
          <w:rFonts w:ascii="Times New Roman" w:hAnsi="Times New Roman" w:cs="Times New Roman"/>
          <w:bCs/>
          <w:iCs/>
          <w:sz w:val="24"/>
          <w:szCs w:val="24"/>
        </w:rPr>
        <w:t xml:space="preserve">MAF filter </w:t>
      </w:r>
      <w:r w:rsidR="0073015B" w:rsidRPr="00374CF3">
        <w:rPr>
          <w:rFonts w:ascii="Times New Roman" w:hAnsi="Times New Roman" w:cs="Times New Roman"/>
          <w:bCs/>
          <w:iCs/>
          <w:sz w:val="24"/>
          <w:szCs w:val="24"/>
        </w:rPr>
        <w:t xml:space="preserve">(and thus a “strict” dataset) </w:t>
      </w:r>
      <w:r w:rsidR="00D21523" w:rsidRPr="00374CF3">
        <w:rPr>
          <w:rFonts w:ascii="Times New Roman" w:hAnsi="Times New Roman" w:cs="Times New Roman"/>
          <w:bCs/>
          <w:iCs/>
          <w:sz w:val="24"/>
          <w:szCs w:val="24"/>
        </w:rPr>
        <w:t xml:space="preserve">should be applied for </w:t>
      </w:r>
      <w:r w:rsidR="00BB66A4" w:rsidRPr="00374CF3">
        <w:rPr>
          <w:rFonts w:ascii="Times New Roman" w:hAnsi="Times New Roman" w:cs="Times New Roman"/>
          <w:bCs/>
          <w:iCs/>
          <w:sz w:val="24"/>
          <w:szCs w:val="24"/>
        </w:rPr>
        <w:t>the estimation of population substructure</w:t>
      </w:r>
      <w:r w:rsidR="00B23506">
        <w:rPr>
          <w:rFonts w:ascii="Times New Roman" w:hAnsi="Times New Roman" w:cs="Times New Roman"/>
          <w:bCs/>
          <w:iCs/>
          <w:sz w:val="24"/>
          <w:szCs w:val="24"/>
        </w:rPr>
        <w:t xml:space="preserve">, </w:t>
      </w:r>
      <w:r w:rsidR="00BB66A4" w:rsidRPr="00374CF3">
        <w:rPr>
          <w:rFonts w:ascii="Times New Roman" w:hAnsi="Times New Roman" w:cs="Times New Roman"/>
          <w:bCs/>
          <w:iCs/>
          <w:sz w:val="24"/>
          <w:szCs w:val="24"/>
        </w:rPr>
        <w:t>population assignment</w:t>
      </w:r>
      <w:r w:rsidR="00B23506">
        <w:rPr>
          <w:rFonts w:ascii="Times New Roman" w:hAnsi="Times New Roman" w:cs="Times New Roman"/>
          <w:bCs/>
          <w:iCs/>
          <w:sz w:val="24"/>
          <w:szCs w:val="24"/>
        </w:rPr>
        <w:t>, individual inbreeding (F), or parentage analysis, and relatedness</w:t>
      </w:r>
      <w:r w:rsidR="00297454">
        <w:rPr>
          <w:rFonts w:ascii="Times New Roman" w:hAnsi="Times New Roman" w:cs="Times New Roman"/>
          <w:bCs/>
          <w:iCs/>
          <w:sz w:val="24"/>
          <w:szCs w:val="24"/>
        </w:rPr>
        <w:t xml:space="preserve"> </w:t>
      </w:r>
      <w:r w:rsidR="00BC7508">
        <w:rPr>
          <w:rFonts w:ascii="Times New Roman" w:hAnsi="Times New Roman" w:cs="Times New Roman"/>
          <w:bCs/>
          <w:iCs/>
          <w:sz w:val="24"/>
          <w:szCs w:val="24"/>
        </w:rPr>
        <w:fldChar w:fldCharType="begin"/>
      </w:r>
      <w:r w:rsidR="00BC7508">
        <w:rPr>
          <w:rFonts w:ascii="Times New Roman" w:hAnsi="Times New Roman" w:cs="Times New Roman"/>
          <w:bCs/>
          <w:iCs/>
          <w:sz w:val="24"/>
          <w:szCs w:val="24"/>
        </w:rPr>
        <w:instrText xml:space="preserve"> ADDIN ZOTERO_ITEM CSL_CITATION {"citationID":"j021DGQW","properties":{"formattedCitation":"(D\\uc0\\u237{}az-Arce &amp; Rodr\\uc0\\u237{}guez-Ezpeleta, 2019; Linck &amp; Battey, 2019)","plainCitation":"(Díaz-Arce &amp; Rodríguez-Ezpeleta, 2019; Linck &amp; Battey, 2019)","noteIndex":0},"citationItems":[{"id":5228,"uris":["http://zotero.org/users/10196124/items/EHQXHJZM"],"itemData":{"id":5228,"type":"article-journal","abstract":"Restriction site-associated DNA sequencing (RAD-seq) has become a powerful and widely used tool in molecular ecology studies as it allows to cost-effectively recover thousands of polymorphic sites across individuals of non-model organisms. However, its successful implementation in population genetics relies on correct data processing that would minimize potential loci-assembly biases and consequent genotyping error rates. RAD-seq data processing when no reference genome is available involves the assembly of hundreds of thousands high-throughput sequencing reads into orthologous loci, for which various key parameter values need to be selected by the researcher. Previous studies exploring the effect of these parameter values found or assumed that a larger number of recovered polymorphic loci is associated with a better assembly. Here, using three RAD-seq datasets from different species, we explore the effect of read filtering, loci assembly and polymorphic site selection on number of markers obtained and genetic differentiation inferred using the Stacks software. We find (i) that recovery of higher numbers of polymorphic loci is not necessarily associated with higher genetic differentiation, (ii) that the presence of PCR duplicates, selected loci assembly parameters and selected SNP filtering parameters affect the number of recovered polymorphic loci and degree of genetic differentiation, and (iii) that this effect is different in each dataset, meaning that defining a systematic universal protocol for RAD-seq data analysis may lead to missing relevant information about population differentiation.","container-title":"Frontiers in Genetics","ISSN":"1664-8021","journalAbbreviation":"Frontiers in Genetics","title":"Selecting RAD-Seq Data Analysis Parameters for Population Genetics: The More the Better?","URL":"https://www.frontiersin.org/articles/10.3389/fgene.2019.00533","volume":"10","author":[{"family":"Díaz-Arce","given":"Natalia"},{"family":"Rodríguez-Ezpeleta","given":"Naiara"}],"issued":{"date-parts":[["2019"]]},"citation-key":"diaz-arceSelectingRADSeqData2019"}},{"id":5220,"uris":["http://zotero.org/users/10196124/items/WGHM5ZVD"],"itemData":{"id":5220,"type":"article-journal","abstract":"Abstract A common method of minimizing errors in large DNA sequence data sets is to drop variable sites with a minor allele frequency (MAF) below some specified threshold. Although widespread, this procedure has the potential to alter downstream population genetic inferences and has received relatively little rigorous analysis. Here we use simulations and an empirical single nucleotide polymorphism data set to demonstrate the impacts of MAF thresholds on inference of population structure?often the first step in analysis of population genomic data. We find that model-based inference of population structure is confounded when singletons are included in the alignment, and that both model-based and multivariate analyses infer less distinct clusters when more stringent MAF cutoffs are applied. We propose that this behaviour is caused by the combination of a drop in the total size of the data matrix and by correlations between allele frequencies and mutational age. We recommend a set of best practices for applying MAF filters in studies seeking to describe population structure with genomic data.","container-title":"Molecular Ecology Resources","DOI":"10.1111/1755-0998.12995","ISSN":"1755-098X","issue":"3","journalAbbreviation":"Molecular Ecology Resources","note":"publisher: John Wiley &amp; Sons, Ltd","page":"639-647","title":"Minor allele frequency thresholds strongly affect population structure inference with genomic data sets","volume":"19","author":[{"family":"Linck","given":"Ethan"},{"family":"Battey","given":"C. J."}],"issued":{"date-parts":[["2019",5,1]]},"citation-key":"linckMinorAlleleFrequency2019"}}],"schema":"https://github.com/citation-style-language/schema/raw/master/csl-citation.json"} </w:instrText>
      </w:r>
      <w:r w:rsidR="00BC7508">
        <w:rPr>
          <w:rFonts w:ascii="Times New Roman" w:hAnsi="Times New Roman" w:cs="Times New Roman"/>
          <w:bCs/>
          <w:iCs/>
          <w:sz w:val="24"/>
          <w:szCs w:val="24"/>
        </w:rPr>
        <w:fldChar w:fldCharType="separate"/>
      </w:r>
      <w:r w:rsidR="00BC7508" w:rsidRPr="00BC7508">
        <w:rPr>
          <w:rFonts w:ascii="Times New Roman" w:hAnsi="Times New Roman" w:cs="Times New Roman"/>
          <w:sz w:val="24"/>
          <w:szCs w:val="24"/>
        </w:rPr>
        <w:t>(Díaz-Arce &amp; Rodríguez-Ezpeleta, 2019; Linck &amp; Battey, 2019)</w:t>
      </w:r>
      <w:r w:rsidR="00BC7508">
        <w:rPr>
          <w:rFonts w:ascii="Times New Roman" w:hAnsi="Times New Roman" w:cs="Times New Roman"/>
          <w:bCs/>
          <w:iCs/>
          <w:sz w:val="24"/>
          <w:szCs w:val="24"/>
        </w:rPr>
        <w:fldChar w:fldCharType="end"/>
      </w:r>
      <w:r w:rsidR="00D21523" w:rsidRPr="00374CF3">
        <w:rPr>
          <w:rFonts w:ascii="Times New Roman" w:hAnsi="Times New Roman" w:cs="Times New Roman"/>
          <w:bCs/>
          <w:iCs/>
          <w:sz w:val="24"/>
          <w:szCs w:val="24"/>
        </w:rPr>
        <w:t>.</w:t>
      </w:r>
    </w:p>
    <w:p w14:paraId="75B65C21" w14:textId="6FF959FE" w:rsidR="000705FF" w:rsidRDefault="000705FF" w:rsidP="00C724EA">
      <w:pPr>
        <w:keepNext/>
        <w:spacing w:after="0" w:line="240" w:lineRule="auto"/>
        <w:rPr>
          <w:rFonts w:ascii="Times New Roman" w:hAnsi="Times New Roman" w:cs="Times New Roman"/>
          <w:bCs/>
          <w:iCs/>
          <w:sz w:val="24"/>
          <w:szCs w:val="24"/>
        </w:rPr>
      </w:pPr>
    </w:p>
    <w:p w14:paraId="4BFE56CA" w14:textId="77546469" w:rsidR="000705FF" w:rsidRDefault="000705FF" w:rsidP="00C724EA">
      <w:pPr>
        <w:keepNext/>
        <w:spacing w:after="0" w:line="240" w:lineRule="auto"/>
        <w:rPr>
          <w:rFonts w:ascii="Times New Roman" w:hAnsi="Times New Roman" w:cs="Times New Roman"/>
          <w:bCs/>
          <w:iCs/>
          <w:sz w:val="24"/>
          <w:szCs w:val="24"/>
        </w:rPr>
      </w:pPr>
    </w:p>
    <w:p w14:paraId="539ED572" w14:textId="77777777" w:rsidR="004A75B2" w:rsidRPr="00374CF3" w:rsidRDefault="004A75B2" w:rsidP="004A75B2">
      <w:pPr>
        <w:spacing w:after="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t>POTENTIAL DISPLAY ITEMS:</w:t>
      </w:r>
    </w:p>
    <w:p w14:paraId="0F6F4BC3" w14:textId="77777777" w:rsidR="004A75B2" w:rsidRPr="00374CF3" w:rsidRDefault="004A75B2" w:rsidP="004A75B2">
      <w:pPr>
        <w:spacing w:after="0" w:line="240" w:lineRule="auto"/>
        <w:rPr>
          <w:rFonts w:ascii="Times New Roman" w:hAnsi="Times New Roman" w:cs="Times New Roman"/>
          <w:sz w:val="24"/>
          <w:szCs w:val="24"/>
        </w:rPr>
      </w:pPr>
    </w:p>
    <w:p w14:paraId="3BBA270C" w14:textId="77777777" w:rsidR="004A75B2" w:rsidRPr="00374CF3" w:rsidRDefault="004A75B2" w:rsidP="004A75B2">
      <w:pPr>
        <w:spacing w:after="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t>FIGURES</w:t>
      </w:r>
    </w:p>
    <w:p w14:paraId="6F78BB77" w14:textId="77777777" w:rsidR="004A75B2" w:rsidRPr="00374CF3" w:rsidRDefault="004A75B2" w:rsidP="004A75B2">
      <w:pPr>
        <w:spacing w:after="0" w:line="240" w:lineRule="auto"/>
        <w:rPr>
          <w:rFonts w:ascii="Times New Roman" w:hAnsi="Times New Roman" w:cs="Times New Roman"/>
          <w:sz w:val="24"/>
          <w:szCs w:val="24"/>
        </w:rPr>
      </w:pPr>
    </w:p>
    <w:p w14:paraId="05BCC8B5" w14:textId="7E53D705" w:rsidR="004A75B2"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Figure 1</w:t>
      </w:r>
      <w:r w:rsidRPr="00374CF3">
        <w:rPr>
          <w:rFonts w:ascii="Times New Roman" w:hAnsi="Times New Roman" w:cs="Times New Roman"/>
          <w:sz w:val="24"/>
          <w:szCs w:val="24"/>
        </w:rPr>
        <w:t xml:space="preserve">. </w:t>
      </w:r>
      <w:r w:rsidR="0047630B" w:rsidRPr="00374CF3">
        <w:rPr>
          <w:rFonts w:ascii="Times New Roman" w:hAnsi="Times New Roman" w:cs="Times New Roman"/>
          <w:sz w:val="24"/>
          <w:szCs w:val="24"/>
        </w:rPr>
        <w:t>Conceptual s</w:t>
      </w:r>
      <w:r w:rsidR="0060360C" w:rsidRPr="00374CF3">
        <w:rPr>
          <w:rFonts w:ascii="Times New Roman" w:hAnsi="Times New Roman" w:cs="Times New Roman"/>
          <w:sz w:val="24"/>
          <w:szCs w:val="24"/>
        </w:rPr>
        <w:t>chematic illustrating what filtering is and why it is fundamental to all genomic data sets (e.g., reads aligned back to genomes, how filtering removes both real and artefactual genetic variants).</w:t>
      </w:r>
    </w:p>
    <w:p w14:paraId="73955F04" w14:textId="09F17DD6" w:rsidR="0060360C" w:rsidRPr="00374CF3" w:rsidRDefault="0060360C" w:rsidP="004A75B2">
      <w:pPr>
        <w:spacing w:after="0" w:line="240" w:lineRule="auto"/>
        <w:rPr>
          <w:rFonts w:ascii="Times New Roman" w:hAnsi="Times New Roman" w:cs="Times New Roman"/>
          <w:sz w:val="24"/>
          <w:szCs w:val="24"/>
        </w:rPr>
      </w:pPr>
    </w:p>
    <w:p w14:paraId="107522AF" w14:textId="34D26FA6" w:rsidR="0047630B" w:rsidRPr="00374CF3" w:rsidRDefault="0047630B"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Figure 2</w:t>
      </w:r>
      <w:r w:rsidRPr="00374CF3">
        <w:rPr>
          <w:rFonts w:ascii="Times New Roman" w:hAnsi="Times New Roman" w:cs="Times New Roman"/>
          <w:sz w:val="24"/>
          <w:szCs w:val="24"/>
        </w:rPr>
        <w:t>. Summary of frequency of various types of filters used through time</w:t>
      </w:r>
      <w:r w:rsidR="00553999" w:rsidRPr="00374CF3">
        <w:rPr>
          <w:rFonts w:ascii="Times New Roman" w:hAnsi="Times New Roman" w:cs="Times New Roman"/>
          <w:sz w:val="24"/>
          <w:szCs w:val="24"/>
        </w:rPr>
        <w:t xml:space="preserve"> (quantitatively estimated from the literature); illustrating </w:t>
      </w:r>
      <w:proofErr w:type="gramStart"/>
      <w:r w:rsidR="00553999" w:rsidRPr="00374CF3">
        <w:rPr>
          <w:rFonts w:ascii="Times New Roman" w:hAnsi="Times New Roman" w:cs="Times New Roman"/>
          <w:sz w:val="24"/>
          <w:szCs w:val="24"/>
        </w:rPr>
        <w:t>in particular that</w:t>
      </w:r>
      <w:proofErr w:type="gramEnd"/>
      <w:r w:rsidR="00553999" w:rsidRPr="00374CF3">
        <w:rPr>
          <w:rFonts w:ascii="Times New Roman" w:hAnsi="Times New Roman" w:cs="Times New Roman"/>
          <w:sz w:val="24"/>
          <w:szCs w:val="24"/>
        </w:rPr>
        <w:t xml:space="preserve"> minor allele frequency filtering is now (and relatively recently) ubiquitous, but other forms of filtering (</w:t>
      </w:r>
      <w:r w:rsidR="00D12873" w:rsidRPr="00374CF3">
        <w:rPr>
          <w:rFonts w:ascii="Times New Roman" w:hAnsi="Times New Roman" w:cs="Times New Roman"/>
          <w:sz w:val="24"/>
          <w:szCs w:val="24"/>
        </w:rPr>
        <w:t>HW</w:t>
      </w:r>
      <w:r w:rsidR="00D12873">
        <w:rPr>
          <w:rFonts w:ascii="Times New Roman" w:hAnsi="Times New Roman" w:cs="Times New Roman"/>
          <w:sz w:val="24"/>
          <w:szCs w:val="24"/>
        </w:rPr>
        <w:t>P</w:t>
      </w:r>
      <w:r w:rsidR="00553999" w:rsidRPr="00374CF3">
        <w:rPr>
          <w:rFonts w:ascii="Times New Roman" w:hAnsi="Times New Roman" w:cs="Times New Roman"/>
          <w:sz w:val="24"/>
          <w:szCs w:val="24"/>
        </w:rPr>
        <w:t>) have been used for longer</w:t>
      </w:r>
      <w:r w:rsidRPr="00374CF3">
        <w:rPr>
          <w:rFonts w:ascii="Times New Roman" w:hAnsi="Times New Roman" w:cs="Times New Roman"/>
          <w:sz w:val="24"/>
          <w:szCs w:val="24"/>
        </w:rPr>
        <w:t>.</w:t>
      </w:r>
      <w:r w:rsidR="003232CE" w:rsidRPr="00374CF3">
        <w:rPr>
          <w:rFonts w:ascii="Times New Roman" w:hAnsi="Times New Roman" w:cs="Times New Roman"/>
          <w:sz w:val="24"/>
          <w:szCs w:val="24"/>
        </w:rPr>
        <w:t xml:space="preserve"> Will be included in Box 1.</w:t>
      </w:r>
    </w:p>
    <w:p w14:paraId="02617BAF" w14:textId="77777777" w:rsidR="0047630B" w:rsidRPr="00374CF3" w:rsidRDefault="0047630B" w:rsidP="004A75B2">
      <w:pPr>
        <w:spacing w:after="0" w:line="240" w:lineRule="auto"/>
        <w:rPr>
          <w:rFonts w:ascii="Times New Roman" w:hAnsi="Times New Roman" w:cs="Times New Roman"/>
          <w:sz w:val="24"/>
          <w:szCs w:val="24"/>
        </w:rPr>
      </w:pPr>
    </w:p>
    <w:p w14:paraId="366C80A0" w14:textId="6F191578" w:rsidR="004A75B2"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 xml:space="preserve">Figure </w:t>
      </w:r>
      <w:r w:rsidR="00553999" w:rsidRPr="00374CF3">
        <w:rPr>
          <w:rFonts w:ascii="Times New Roman" w:hAnsi="Times New Roman" w:cs="Times New Roman"/>
          <w:b/>
          <w:bCs/>
          <w:sz w:val="24"/>
          <w:szCs w:val="24"/>
        </w:rPr>
        <w:t>3</w:t>
      </w:r>
      <w:r w:rsidRPr="00374CF3">
        <w:rPr>
          <w:rFonts w:ascii="Times New Roman" w:hAnsi="Times New Roman" w:cs="Times New Roman"/>
          <w:sz w:val="24"/>
          <w:szCs w:val="24"/>
        </w:rPr>
        <w:t xml:space="preserve">. Illustration of </w:t>
      </w:r>
      <w:r w:rsidR="0060360C" w:rsidRPr="00374CF3">
        <w:rPr>
          <w:rFonts w:ascii="Times New Roman" w:hAnsi="Times New Roman" w:cs="Times New Roman"/>
          <w:sz w:val="24"/>
          <w:szCs w:val="24"/>
        </w:rPr>
        <w:t>how different filtering choices can substantially bias results (e.g., Tajima’s D</w:t>
      </w:r>
      <w:r w:rsidR="0047630B" w:rsidRPr="00374CF3">
        <w:rPr>
          <w:rFonts w:ascii="Times New Roman" w:hAnsi="Times New Roman" w:cs="Times New Roman"/>
          <w:sz w:val="24"/>
          <w:szCs w:val="24"/>
        </w:rPr>
        <w:t>, genetic diversity, effective population size</w:t>
      </w:r>
      <w:r w:rsidR="00BB66A4" w:rsidRPr="00374CF3">
        <w:rPr>
          <w:rFonts w:ascii="Times New Roman" w:hAnsi="Times New Roman" w:cs="Times New Roman"/>
          <w:sz w:val="24"/>
          <w:szCs w:val="24"/>
        </w:rPr>
        <w:t>, population structure</w:t>
      </w:r>
      <w:r w:rsidR="0060360C" w:rsidRPr="00374CF3">
        <w:rPr>
          <w:rFonts w:ascii="Times New Roman" w:hAnsi="Times New Roman" w:cs="Times New Roman"/>
          <w:sz w:val="24"/>
          <w:szCs w:val="24"/>
        </w:rPr>
        <w:t>).</w:t>
      </w:r>
    </w:p>
    <w:p w14:paraId="474A6326" w14:textId="77777777" w:rsidR="0060360C" w:rsidRPr="00374CF3" w:rsidRDefault="0060360C" w:rsidP="004A75B2">
      <w:pPr>
        <w:spacing w:after="0" w:line="240" w:lineRule="auto"/>
        <w:rPr>
          <w:rFonts w:ascii="Times New Roman" w:hAnsi="Times New Roman" w:cs="Times New Roman"/>
          <w:sz w:val="24"/>
          <w:szCs w:val="24"/>
        </w:rPr>
      </w:pPr>
    </w:p>
    <w:p w14:paraId="7B8F4ECA" w14:textId="3B0FCD83" w:rsidR="004A75B2"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 xml:space="preserve">Figure </w:t>
      </w:r>
      <w:r w:rsidR="00D21523" w:rsidRPr="00374CF3">
        <w:rPr>
          <w:rFonts w:ascii="Times New Roman" w:hAnsi="Times New Roman" w:cs="Times New Roman"/>
          <w:b/>
          <w:bCs/>
          <w:sz w:val="24"/>
          <w:szCs w:val="24"/>
        </w:rPr>
        <w:t>4</w:t>
      </w:r>
      <w:r w:rsidRPr="00374CF3">
        <w:rPr>
          <w:rFonts w:ascii="Times New Roman" w:hAnsi="Times New Roman" w:cs="Times New Roman"/>
          <w:sz w:val="24"/>
          <w:szCs w:val="24"/>
        </w:rPr>
        <w:t>. Illustration of the</w:t>
      </w:r>
      <w:r w:rsidR="0060360C" w:rsidRPr="00374CF3">
        <w:rPr>
          <w:rFonts w:ascii="Times New Roman" w:hAnsi="Times New Roman" w:cs="Times New Roman"/>
          <w:sz w:val="24"/>
          <w:szCs w:val="24"/>
        </w:rPr>
        <w:t xml:space="preserve"> trade-offs associated with various filtering decisions</w:t>
      </w:r>
      <w:r w:rsidR="0047630B" w:rsidRPr="00374CF3">
        <w:rPr>
          <w:rFonts w:ascii="Times New Roman" w:hAnsi="Times New Roman" w:cs="Times New Roman"/>
          <w:sz w:val="24"/>
          <w:szCs w:val="24"/>
        </w:rPr>
        <w:t xml:space="preserve"> (e.g., minor allele frequency filtering removes spurious genotypes</w:t>
      </w:r>
      <w:r w:rsidR="00B23506">
        <w:rPr>
          <w:rFonts w:ascii="Times New Roman" w:hAnsi="Times New Roman" w:cs="Times New Roman"/>
          <w:sz w:val="24"/>
          <w:szCs w:val="24"/>
        </w:rPr>
        <w:t xml:space="preserve"> (or alleles</w:t>
      </w:r>
      <w:r w:rsidR="00B45EA5">
        <w:rPr>
          <w:rFonts w:ascii="Times New Roman" w:hAnsi="Times New Roman" w:cs="Times New Roman"/>
          <w:sz w:val="24"/>
          <w:szCs w:val="24"/>
        </w:rPr>
        <w:t>)</w:t>
      </w:r>
      <w:r w:rsidR="00B45EA5" w:rsidRPr="00374CF3">
        <w:rPr>
          <w:rFonts w:ascii="Times New Roman" w:hAnsi="Times New Roman" w:cs="Times New Roman"/>
          <w:sz w:val="24"/>
          <w:szCs w:val="24"/>
        </w:rPr>
        <w:t xml:space="preserve"> but</w:t>
      </w:r>
      <w:r w:rsidR="0047630B" w:rsidRPr="00374CF3">
        <w:rPr>
          <w:rFonts w:ascii="Times New Roman" w:hAnsi="Times New Roman" w:cs="Times New Roman"/>
          <w:sz w:val="24"/>
          <w:szCs w:val="24"/>
        </w:rPr>
        <w:t xml:space="preserve"> removes </w:t>
      </w:r>
      <w:proofErr w:type="gramStart"/>
      <w:r w:rsidR="0047630B" w:rsidRPr="00374CF3">
        <w:rPr>
          <w:rFonts w:ascii="Times New Roman" w:hAnsi="Times New Roman" w:cs="Times New Roman"/>
          <w:sz w:val="24"/>
          <w:szCs w:val="24"/>
        </w:rPr>
        <w:t>real</w:t>
      </w:r>
      <w:proofErr w:type="gramEnd"/>
      <w:r w:rsidR="0047630B" w:rsidRPr="00374CF3">
        <w:rPr>
          <w:rFonts w:ascii="Times New Roman" w:hAnsi="Times New Roman" w:cs="Times New Roman"/>
          <w:sz w:val="24"/>
          <w:szCs w:val="24"/>
        </w:rPr>
        <w:t xml:space="preserve"> low-</w:t>
      </w:r>
      <w:r w:rsidR="0047630B" w:rsidRPr="00374CF3">
        <w:rPr>
          <w:rFonts w:ascii="Times New Roman" w:hAnsi="Times New Roman" w:cs="Times New Roman"/>
          <w:sz w:val="24"/>
          <w:szCs w:val="24"/>
        </w:rPr>
        <w:lastRenderedPageBreak/>
        <w:t>frequency genotypes; essentially type I versus type II erro</w:t>
      </w:r>
      <w:r w:rsidR="00553999" w:rsidRPr="00374CF3">
        <w:rPr>
          <w:rFonts w:ascii="Times New Roman" w:hAnsi="Times New Roman" w:cs="Times New Roman"/>
          <w:sz w:val="24"/>
          <w:szCs w:val="24"/>
        </w:rPr>
        <w:t>r using both simulated and real data sets</w:t>
      </w:r>
      <w:r w:rsidR="0047630B" w:rsidRPr="00374CF3">
        <w:rPr>
          <w:rFonts w:ascii="Times New Roman" w:hAnsi="Times New Roman" w:cs="Times New Roman"/>
          <w:sz w:val="24"/>
          <w:szCs w:val="24"/>
        </w:rPr>
        <w:t>)</w:t>
      </w:r>
      <w:r w:rsidR="0060360C" w:rsidRPr="00374CF3">
        <w:rPr>
          <w:rFonts w:ascii="Times New Roman" w:hAnsi="Times New Roman" w:cs="Times New Roman"/>
          <w:sz w:val="24"/>
          <w:szCs w:val="24"/>
        </w:rPr>
        <w:t xml:space="preserve">. </w:t>
      </w:r>
      <w:r w:rsidR="00553999" w:rsidRPr="00374CF3">
        <w:rPr>
          <w:rFonts w:ascii="Times New Roman" w:hAnsi="Times New Roman" w:cs="Times New Roman"/>
          <w:sz w:val="24"/>
          <w:szCs w:val="24"/>
        </w:rPr>
        <w:t xml:space="preserve">May also illustrate the sensitivity of various analyses to filtering choices (some robust (e.g., FST), while others are </w:t>
      </w:r>
      <w:r w:rsidR="00C63CC2">
        <w:rPr>
          <w:rFonts w:ascii="Times New Roman" w:hAnsi="Times New Roman" w:cs="Times New Roman"/>
          <w:sz w:val="24"/>
          <w:szCs w:val="24"/>
        </w:rPr>
        <w:t xml:space="preserve">less or </w:t>
      </w:r>
      <w:r w:rsidR="00553999" w:rsidRPr="00374CF3">
        <w:rPr>
          <w:rFonts w:ascii="Times New Roman" w:hAnsi="Times New Roman" w:cs="Times New Roman"/>
          <w:sz w:val="24"/>
          <w:szCs w:val="24"/>
        </w:rPr>
        <w:t>not</w:t>
      </w:r>
      <w:r w:rsidR="00C63CC2">
        <w:rPr>
          <w:rFonts w:ascii="Times New Roman" w:hAnsi="Times New Roman" w:cs="Times New Roman"/>
          <w:sz w:val="24"/>
          <w:szCs w:val="24"/>
        </w:rPr>
        <w:t xml:space="preserve"> robust</w:t>
      </w:r>
      <w:r w:rsidR="00B23506">
        <w:rPr>
          <w:rFonts w:ascii="Times New Roman" w:hAnsi="Times New Roman" w:cs="Times New Roman"/>
          <w:sz w:val="24"/>
          <w:szCs w:val="24"/>
        </w:rPr>
        <w:t xml:space="preserve"> (e.g., SFS, </w:t>
      </w:r>
      <w:r w:rsidR="00F27682">
        <w:rPr>
          <w:rFonts w:ascii="Times New Roman" w:hAnsi="Times New Roman" w:cs="Times New Roman"/>
          <w:sz w:val="24"/>
          <w:szCs w:val="24"/>
        </w:rPr>
        <w:t xml:space="preserve">LD, </w:t>
      </w:r>
      <w:r w:rsidR="00B23506">
        <w:rPr>
          <w:rFonts w:ascii="Times New Roman" w:hAnsi="Times New Roman" w:cs="Times New Roman"/>
          <w:sz w:val="24"/>
          <w:szCs w:val="24"/>
        </w:rPr>
        <w:t xml:space="preserve">assignment </w:t>
      </w:r>
      <w:proofErr w:type="gramStart"/>
      <w:r w:rsidR="00B23506">
        <w:rPr>
          <w:rFonts w:ascii="Times New Roman" w:hAnsi="Times New Roman" w:cs="Times New Roman"/>
          <w:sz w:val="24"/>
          <w:szCs w:val="24"/>
        </w:rPr>
        <w:t>tests)</w:t>
      </w:r>
      <w:r w:rsidR="00553999" w:rsidRPr="00374CF3">
        <w:rPr>
          <w:rFonts w:ascii="Times New Roman" w:hAnsi="Times New Roman" w:cs="Times New Roman"/>
          <w:sz w:val="24"/>
          <w:szCs w:val="24"/>
        </w:rPr>
        <w:t>)</w:t>
      </w:r>
      <w:proofErr w:type="gramEnd"/>
      <w:r w:rsidR="00553999" w:rsidRPr="00374CF3">
        <w:rPr>
          <w:rFonts w:ascii="Times New Roman" w:hAnsi="Times New Roman" w:cs="Times New Roman"/>
          <w:sz w:val="24"/>
          <w:szCs w:val="24"/>
        </w:rPr>
        <w:t>.</w:t>
      </w:r>
    </w:p>
    <w:p w14:paraId="5965AB2A" w14:textId="77777777" w:rsidR="0060360C" w:rsidRPr="00374CF3" w:rsidRDefault="0060360C" w:rsidP="004A75B2">
      <w:pPr>
        <w:spacing w:after="0" w:line="240" w:lineRule="auto"/>
        <w:rPr>
          <w:rFonts w:ascii="Times New Roman" w:hAnsi="Times New Roman" w:cs="Times New Roman"/>
          <w:sz w:val="24"/>
          <w:szCs w:val="24"/>
        </w:rPr>
      </w:pPr>
    </w:p>
    <w:p w14:paraId="1D4D67FD" w14:textId="0C7AA9B4" w:rsidR="0060360C"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 xml:space="preserve">Figure </w:t>
      </w:r>
      <w:r w:rsidR="00D21523" w:rsidRPr="00374CF3">
        <w:rPr>
          <w:rFonts w:ascii="Times New Roman" w:hAnsi="Times New Roman" w:cs="Times New Roman"/>
          <w:b/>
          <w:bCs/>
          <w:sz w:val="24"/>
          <w:szCs w:val="24"/>
        </w:rPr>
        <w:t>5</w:t>
      </w:r>
      <w:r w:rsidRPr="00374CF3">
        <w:rPr>
          <w:rFonts w:ascii="Times New Roman" w:hAnsi="Times New Roman" w:cs="Times New Roman"/>
          <w:sz w:val="24"/>
          <w:szCs w:val="24"/>
        </w:rPr>
        <w:t xml:space="preserve">. </w:t>
      </w:r>
      <w:r w:rsidR="00553999" w:rsidRPr="00374CF3">
        <w:rPr>
          <w:rFonts w:ascii="Times New Roman" w:hAnsi="Times New Roman" w:cs="Times New Roman"/>
          <w:sz w:val="24"/>
          <w:szCs w:val="24"/>
        </w:rPr>
        <w:t xml:space="preserve">Flow chart </w:t>
      </w:r>
      <w:r w:rsidR="00346110" w:rsidRPr="00374CF3">
        <w:rPr>
          <w:rFonts w:ascii="Times New Roman" w:hAnsi="Times New Roman" w:cs="Times New Roman"/>
          <w:sz w:val="24"/>
          <w:szCs w:val="24"/>
        </w:rPr>
        <w:t>illustrating</w:t>
      </w:r>
      <w:r w:rsidR="00553999" w:rsidRPr="00374CF3">
        <w:rPr>
          <w:rFonts w:ascii="Times New Roman" w:hAnsi="Times New Roman" w:cs="Times New Roman"/>
          <w:sz w:val="24"/>
          <w:szCs w:val="24"/>
        </w:rPr>
        <w:t xml:space="preserve"> what types </w:t>
      </w:r>
      <w:r w:rsidR="00346110" w:rsidRPr="00374CF3">
        <w:rPr>
          <w:rFonts w:ascii="Times New Roman" w:hAnsi="Times New Roman" w:cs="Times New Roman"/>
          <w:sz w:val="24"/>
          <w:szCs w:val="24"/>
        </w:rPr>
        <w:t>of filtering should be performed for certain analyses</w:t>
      </w:r>
      <w:r w:rsidR="00095574" w:rsidRPr="00374CF3">
        <w:rPr>
          <w:rFonts w:ascii="Times New Roman" w:hAnsi="Times New Roman" w:cs="Times New Roman"/>
          <w:sz w:val="24"/>
          <w:szCs w:val="24"/>
        </w:rPr>
        <w:t xml:space="preserve"> and introducing a standardized nomenclature to easily reference differently filtered data sets.</w:t>
      </w:r>
    </w:p>
    <w:p w14:paraId="54154D43" w14:textId="77777777" w:rsidR="0047630B" w:rsidRPr="00374CF3" w:rsidRDefault="0047630B" w:rsidP="004A75B2">
      <w:pPr>
        <w:spacing w:after="0" w:line="240" w:lineRule="auto"/>
        <w:rPr>
          <w:rFonts w:ascii="Times New Roman" w:hAnsi="Times New Roman" w:cs="Times New Roman"/>
          <w:sz w:val="24"/>
          <w:szCs w:val="24"/>
        </w:rPr>
      </w:pPr>
    </w:p>
    <w:p w14:paraId="69A94A6D" w14:textId="3A913636" w:rsidR="004A75B2" w:rsidRPr="00374CF3" w:rsidRDefault="004A75B2" w:rsidP="004A75B2">
      <w:pPr>
        <w:spacing w:after="0" w:line="240" w:lineRule="auto"/>
        <w:rPr>
          <w:rFonts w:ascii="Times New Roman" w:hAnsi="Times New Roman" w:cs="Times New Roman"/>
          <w:sz w:val="24"/>
          <w:szCs w:val="24"/>
        </w:rPr>
      </w:pPr>
      <w:r w:rsidRPr="00374CF3">
        <w:rPr>
          <w:rFonts w:ascii="Times New Roman" w:hAnsi="Times New Roman" w:cs="Times New Roman"/>
          <w:b/>
          <w:bCs/>
          <w:sz w:val="24"/>
          <w:szCs w:val="24"/>
        </w:rPr>
        <w:t xml:space="preserve">Figure </w:t>
      </w:r>
      <w:r w:rsidR="00D21523" w:rsidRPr="00374CF3">
        <w:rPr>
          <w:rFonts w:ascii="Times New Roman" w:hAnsi="Times New Roman" w:cs="Times New Roman"/>
          <w:b/>
          <w:bCs/>
          <w:sz w:val="24"/>
          <w:szCs w:val="24"/>
        </w:rPr>
        <w:t>6</w:t>
      </w:r>
      <w:r w:rsidRPr="00374CF3">
        <w:rPr>
          <w:rFonts w:ascii="Times New Roman" w:hAnsi="Times New Roman" w:cs="Times New Roman"/>
          <w:sz w:val="24"/>
          <w:szCs w:val="24"/>
        </w:rPr>
        <w:t>.</w:t>
      </w:r>
      <w:r w:rsidR="00095574" w:rsidRPr="00374CF3">
        <w:rPr>
          <w:rFonts w:ascii="Times New Roman" w:hAnsi="Times New Roman" w:cs="Times New Roman"/>
          <w:sz w:val="24"/>
          <w:szCs w:val="24"/>
        </w:rPr>
        <w:t xml:space="preserve"> Forward looking vision of filtering. Reduced sequencing errors and longer reads will require fewer total reads (probably </w:t>
      </w:r>
      <w:r w:rsidR="00C63CC2">
        <w:rPr>
          <w:rFonts w:ascii="Times New Roman" w:hAnsi="Times New Roman" w:cs="Times New Roman"/>
          <w:sz w:val="24"/>
          <w:szCs w:val="24"/>
        </w:rPr>
        <w:t xml:space="preserve">1 or more </w:t>
      </w:r>
      <w:r w:rsidR="00095574" w:rsidRPr="00374CF3">
        <w:rPr>
          <w:rFonts w:ascii="Times New Roman" w:hAnsi="Times New Roman" w:cs="Times New Roman"/>
          <w:sz w:val="24"/>
          <w:szCs w:val="24"/>
        </w:rPr>
        <w:t xml:space="preserve">decades away); better </w:t>
      </w:r>
      <w:r w:rsidR="001502E4" w:rsidRPr="00374CF3">
        <w:rPr>
          <w:rFonts w:ascii="Times New Roman" w:hAnsi="Times New Roman" w:cs="Times New Roman"/>
          <w:sz w:val="24"/>
          <w:szCs w:val="24"/>
        </w:rPr>
        <w:t xml:space="preserve">error </w:t>
      </w:r>
      <w:r w:rsidR="00095574" w:rsidRPr="00374CF3">
        <w:rPr>
          <w:rFonts w:ascii="Times New Roman" w:hAnsi="Times New Roman" w:cs="Times New Roman"/>
          <w:sz w:val="24"/>
          <w:szCs w:val="24"/>
        </w:rPr>
        <w:t>imputation methods</w:t>
      </w:r>
      <w:r w:rsidR="001502E4" w:rsidRPr="00374CF3">
        <w:rPr>
          <w:rFonts w:ascii="Times New Roman" w:hAnsi="Times New Roman" w:cs="Times New Roman"/>
          <w:sz w:val="24"/>
          <w:szCs w:val="24"/>
        </w:rPr>
        <w:t>, genomes etc. will</w:t>
      </w:r>
      <w:r w:rsidR="00535A9A" w:rsidRPr="00374CF3">
        <w:rPr>
          <w:rFonts w:ascii="Times New Roman" w:hAnsi="Times New Roman" w:cs="Times New Roman"/>
          <w:sz w:val="24"/>
          <w:szCs w:val="24"/>
        </w:rPr>
        <w:t xml:space="preserve"> (perhaps)</w:t>
      </w:r>
      <w:r w:rsidR="001502E4" w:rsidRPr="00374CF3">
        <w:rPr>
          <w:rFonts w:ascii="Times New Roman" w:hAnsi="Times New Roman" w:cs="Times New Roman"/>
          <w:sz w:val="24"/>
          <w:szCs w:val="24"/>
        </w:rPr>
        <w:t xml:space="preserve"> reduce the need for </w:t>
      </w:r>
      <w:r w:rsidR="00535A9A" w:rsidRPr="00374CF3">
        <w:rPr>
          <w:rFonts w:ascii="Times New Roman" w:hAnsi="Times New Roman" w:cs="Times New Roman"/>
          <w:sz w:val="24"/>
          <w:szCs w:val="24"/>
        </w:rPr>
        <w:t xml:space="preserve">some types of </w:t>
      </w:r>
      <w:r w:rsidR="001502E4" w:rsidRPr="00374CF3">
        <w:rPr>
          <w:rFonts w:ascii="Times New Roman" w:hAnsi="Times New Roman" w:cs="Times New Roman"/>
          <w:sz w:val="24"/>
          <w:szCs w:val="24"/>
        </w:rPr>
        <w:t>filtering</w:t>
      </w:r>
      <w:r w:rsidR="00535A9A" w:rsidRPr="00374CF3">
        <w:rPr>
          <w:rFonts w:ascii="Times New Roman" w:hAnsi="Times New Roman" w:cs="Times New Roman"/>
          <w:sz w:val="24"/>
          <w:szCs w:val="24"/>
        </w:rPr>
        <w:t xml:space="preserve"> (</w:t>
      </w:r>
      <w:r w:rsidR="0096373E">
        <w:rPr>
          <w:rFonts w:ascii="Times New Roman" w:hAnsi="Times New Roman" w:cs="Times New Roman"/>
          <w:sz w:val="24"/>
          <w:szCs w:val="24"/>
        </w:rPr>
        <w:t>MAF</w:t>
      </w:r>
      <w:r w:rsidR="00535A9A" w:rsidRPr="00374CF3">
        <w:rPr>
          <w:rFonts w:ascii="Times New Roman" w:hAnsi="Times New Roman" w:cs="Times New Roman"/>
          <w:sz w:val="24"/>
          <w:szCs w:val="24"/>
        </w:rPr>
        <w:t>)</w:t>
      </w:r>
      <w:r w:rsidR="001502E4" w:rsidRPr="00374CF3">
        <w:rPr>
          <w:rFonts w:ascii="Times New Roman" w:hAnsi="Times New Roman" w:cs="Times New Roman"/>
          <w:sz w:val="24"/>
          <w:szCs w:val="24"/>
        </w:rPr>
        <w:t>.</w:t>
      </w:r>
      <w:r w:rsidR="00C63CC2">
        <w:rPr>
          <w:rFonts w:ascii="Times New Roman" w:hAnsi="Times New Roman" w:cs="Times New Roman"/>
          <w:sz w:val="24"/>
          <w:szCs w:val="24"/>
        </w:rPr>
        <w:t xml:space="preserve"> Estimators will account for genotyping errors (e.g. </w:t>
      </w:r>
      <w:r w:rsidR="0096373E">
        <w:rPr>
          <w:rFonts w:ascii="Times New Roman" w:hAnsi="Times New Roman" w:cs="Times New Roman"/>
          <w:sz w:val="24"/>
          <w:szCs w:val="24"/>
        </w:rPr>
        <w:t xml:space="preserve">by accounting for typical genotyping errors resulting from low coverage sequencing in a Bayesian genotype-likelihood framework </w:t>
      </w:r>
      <w:r w:rsidR="002A4BBA">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{"citationID":"9y7fdvdP","properties":{"formattedCitation":"(Korneliussen et al., 2014; Skotte et al., 2013)","plainCitation":"(Korneliussen et al., 2014; Skotte et al., 2013)","noteIndex":0},"citationItems":[{"id":2096,"uris":["http://zotero.org/users/10196124/items/97VWFJBC"],"itemData":{"id":2096,"type":"article-journal","abstract":"High-throughput DNA sequencing technologies are generating vast amounts of data. Fast, flexible and memory efficient implementations are needed in order to facilitate analyses of thousands of samples simultaneously.","container-title":"BMC Bioinformatics","DOI":"10.1186/s12859-014-0356-4","ISSN":"1471-2105","issue":"1","note":"Citation Key: Korneliussen2014","page":"356","title":"ANGSD: Analysis of Next Generation Sequencing Data","volume":"15","author":[{"family":"Korneliussen","given":"Thorfinn Sand"},{"family":"Albrechtsen","given":"Anders"},{"family":"Nielsen","given":"Rasmus"}],"issued":{"date-parts":[["2014",11]]},"citation-key":"Korneliussen2014"}},{"id":2245,"uris":["http://zotero.org/users/10196124/items/9LBF36N7"],"itemData":{"id":2245,"type":"article-journal","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http://www.popgen.dk/software.","container-title":"Genetics","DOI":"10.1534/genetics.113.154138","ISSN":"0016-6731","issue":"3","note":"publisher: Genetics\nCitation Key: Skotte693","page":"693-702","title":"Estimating Individual Admixture Proportions from Next Generation Sequencing Data","volume":"195","author":[{"family":"Skotte","given":"Line"},{"family":"Korneliussen","given":"Thorfinn Sand"},{"family":"Albrechtsen","given":"Anders"}],"issued":{"date-parts":[["2013"]]},"citation-key":"Skotte693"}}],"schema":"https://github.com/citation-style-language/schema/raw/master/csl-citation.json"} </w:instrText>
      </w:r>
      <w:r w:rsidR="002A4BBA">
        <w:rPr>
          <w:rFonts w:ascii="Times New Roman" w:hAnsi="Times New Roman" w:cs="Times New Roman"/>
          <w:sz w:val="24"/>
          <w:szCs w:val="24"/>
        </w:rPr>
        <w:fldChar w:fldCharType="separate"/>
      </w:r>
      <w:r w:rsidR="002A4BBA" w:rsidRPr="009B5FA6">
        <w:rPr>
          <w:rFonts w:ascii="Times New Roman" w:hAnsi="Times New Roman" w:cs="Times New Roman"/>
          <w:sz w:val="24"/>
        </w:rPr>
        <w:t>(Korneliussen et al., 2014; Skotte et al., 2013)</w:t>
      </w:r>
      <w:r w:rsidR="002A4BBA">
        <w:rPr>
          <w:rFonts w:ascii="Times New Roman" w:hAnsi="Times New Roman" w:cs="Times New Roman"/>
          <w:sz w:val="24"/>
          <w:szCs w:val="24"/>
        </w:rPr>
        <w:fldChar w:fldCharType="end"/>
      </w:r>
      <w:r w:rsidR="00C63CC2">
        <w:rPr>
          <w:rFonts w:ascii="Times New Roman" w:hAnsi="Times New Roman" w:cs="Times New Roman"/>
          <w:sz w:val="24"/>
          <w:szCs w:val="24"/>
        </w:rPr>
        <w:t xml:space="preserve">). </w:t>
      </w:r>
      <w:r w:rsidR="002A4BBA">
        <w:rPr>
          <w:rFonts w:ascii="Times New Roman" w:hAnsi="Times New Roman" w:cs="Times New Roman"/>
          <w:sz w:val="24"/>
          <w:szCs w:val="24"/>
        </w:rPr>
        <w:t>Ideally, future analytical p</w:t>
      </w:r>
      <w:r w:rsidR="00C63CC2">
        <w:rPr>
          <w:rFonts w:ascii="Times New Roman" w:hAnsi="Times New Roman" w:cs="Times New Roman"/>
          <w:sz w:val="24"/>
          <w:szCs w:val="24"/>
        </w:rPr>
        <w:t xml:space="preserve">ipelines will </w:t>
      </w:r>
      <w:r w:rsidR="002A4BBA">
        <w:rPr>
          <w:rFonts w:ascii="Times New Roman" w:hAnsi="Times New Roman" w:cs="Times New Roman"/>
          <w:sz w:val="24"/>
          <w:szCs w:val="24"/>
        </w:rPr>
        <w:t xml:space="preserve">either </w:t>
      </w:r>
      <w:r w:rsidR="00292BD7">
        <w:rPr>
          <w:rFonts w:ascii="Times New Roman" w:hAnsi="Times New Roman" w:cs="Times New Roman"/>
          <w:sz w:val="24"/>
          <w:szCs w:val="24"/>
        </w:rPr>
        <w:t>automatically conduct</w:t>
      </w:r>
      <w:r w:rsidR="00C63CC2">
        <w:rPr>
          <w:rFonts w:ascii="Times New Roman" w:hAnsi="Times New Roman" w:cs="Times New Roman"/>
          <w:sz w:val="24"/>
          <w:szCs w:val="24"/>
        </w:rPr>
        <w:t xml:space="preserve"> weak and strong filtering and quantify effects on downstream statistics</w:t>
      </w:r>
      <w:r w:rsidR="002A4BBA">
        <w:rPr>
          <w:rFonts w:ascii="Times New Roman" w:hAnsi="Times New Roman" w:cs="Times New Roman"/>
          <w:sz w:val="24"/>
          <w:szCs w:val="24"/>
        </w:rPr>
        <w:t xml:space="preserve"> or make doing so simple and efficient</w:t>
      </w:r>
      <w:r w:rsidR="000855D5">
        <w:rPr>
          <w:rFonts w:ascii="Times New Roman" w:hAnsi="Times New Roman" w:cs="Times New Roman"/>
          <w:sz w:val="24"/>
          <w:szCs w:val="24"/>
        </w:rPr>
        <w:t xml:space="preserve"> (</w:t>
      </w:r>
      <w:r w:rsidR="002A4BBA">
        <w:rPr>
          <w:rFonts w:ascii="Times New Roman" w:hAnsi="Times New Roman" w:cs="Times New Roman"/>
          <w:sz w:val="24"/>
          <w:szCs w:val="24"/>
        </w:rPr>
        <w:t xml:space="preserve">as is planned, for example, for the next major release of the </w:t>
      </w:r>
      <w:proofErr w:type="spellStart"/>
      <w:r w:rsidR="002A4BBA">
        <w:rPr>
          <w:rFonts w:ascii="Times New Roman" w:hAnsi="Times New Roman" w:cs="Times New Roman"/>
          <w:sz w:val="24"/>
          <w:szCs w:val="24"/>
        </w:rPr>
        <w:t>snpR</w:t>
      </w:r>
      <w:proofErr w:type="spellEnd"/>
      <w:r w:rsidR="002A4BBA">
        <w:rPr>
          <w:rFonts w:ascii="Times New Roman" w:hAnsi="Times New Roman" w:cs="Times New Roman"/>
          <w:sz w:val="24"/>
          <w:szCs w:val="24"/>
        </w:rPr>
        <w:t xml:space="preserve"> analytical toolkit, see </w:t>
      </w:r>
      <w:r w:rsidR="002A4BBA">
        <w:rPr>
          <w:rFonts w:ascii="Times New Roman" w:hAnsi="Times New Roman" w:cs="Times New Roman"/>
          <w:sz w:val="24"/>
          <w:szCs w:val="24"/>
        </w:rPr>
        <w:fldChar w:fldCharType="begin"/>
      </w:r>
      <w:r w:rsidR="0015165C">
        <w:rPr>
          <w:rFonts w:ascii="Times New Roman" w:hAnsi="Times New Roman" w:cs="Times New Roman"/>
          <w:sz w:val="24"/>
          <w:szCs w:val="24"/>
        </w:rPr>
        <w:instrText xml:space="preserve"> ADDIN ZOTERO_ITEM CSL_CITATION {"citationID":"hsXEmqhT","properties":{"formattedCitation":"(W. Hemstrom &amp; Jones, 2022)","plainCitation":"(W. Hemstrom &amp; Jones, 2022)","dontUpdate":true,"noteIndex":0},"citationItems":[{"id":5224,"uris":["http://zotero.org/users/10196124/items/G8PKGG96"],"itemData":{"id":5224,"type":"article-journal","abstract":"Abstract The analysis of genomic data can be an intimidating process, particularly for researchers who are not experienced programmers. Commonly used analyses are spread across many programs, each requiring their own specific input formats, and so data must often be repeatedly reorganized and transformed into new formats. Analyses often require splitting data according to metadata variables such as population or family, which can be challenging to manage in large data sets. Here, we introduce snpR, a user-friendly data analysis package in R for processing SNP genomic data. snpR is designed to automate data subsetting and analyses across categorical metadata while also streamlining repeated analyses by integrating approaches contained in many different packages in a single ecosystem. snpR facilitates iterative and efficient analyses centred on a single R object for an entire analysis pipeline.","container-title":"Molecular Ecology Resources","DOI":"10.1111/1755-0998.13721","ISSN":"1755-098X","issue":"n/a","journalAbbreviation":"Molecular Ecology Resources","note":"publisher: John Wiley &amp; Sons, Ltd","title":"snpR: User friendly population genomics for SNP data sets with categorical metadata","URL":"https://doi.org/10.1111/1755-0998.13721","volume":"n/a","author":[{"family":"Hemstrom","given":"William"},{"family":"Jones","given":"Melissa"}],"accessed":{"date-parts":[["2023",4,1]]},"issued":{"date-parts":[["2022",10,14]]},"citation-key":"hemstromSnpRUserFriendly2022"}}],"schema":"https://github.com/citation-style-language/schema/raw/master/csl-citation.json"} </w:instrText>
      </w:r>
      <w:r w:rsidR="002A4BBA">
        <w:rPr>
          <w:rFonts w:ascii="Times New Roman" w:hAnsi="Times New Roman" w:cs="Times New Roman"/>
          <w:sz w:val="24"/>
          <w:szCs w:val="24"/>
        </w:rPr>
        <w:fldChar w:fldCharType="separate"/>
      </w:r>
      <w:r w:rsidR="002A4BBA" w:rsidRPr="009B5FA6">
        <w:rPr>
          <w:rFonts w:ascii="Times New Roman" w:hAnsi="Times New Roman" w:cs="Times New Roman"/>
          <w:sz w:val="24"/>
        </w:rPr>
        <w:t>Hemstrom &amp; Jones, 2022)</w:t>
      </w:r>
      <w:r w:rsidR="002A4BBA">
        <w:rPr>
          <w:rFonts w:ascii="Times New Roman" w:hAnsi="Times New Roman" w:cs="Times New Roman"/>
          <w:sz w:val="24"/>
          <w:szCs w:val="24"/>
        </w:rPr>
        <w:fldChar w:fldCharType="end"/>
      </w:r>
      <w:r w:rsidR="00C63CC2">
        <w:rPr>
          <w:rFonts w:ascii="Times New Roman" w:hAnsi="Times New Roman" w:cs="Times New Roman"/>
          <w:sz w:val="24"/>
          <w:szCs w:val="24"/>
        </w:rPr>
        <w:t xml:space="preserve">. </w:t>
      </w:r>
      <w:r w:rsidR="003232CE" w:rsidRPr="00374CF3">
        <w:rPr>
          <w:rFonts w:ascii="Times New Roman" w:hAnsi="Times New Roman" w:cs="Times New Roman"/>
          <w:sz w:val="24"/>
          <w:szCs w:val="24"/>
        </w:rPr>
        <w:t>Will be included in Box 3.</w:t>
      </w:r>
      <w:r w:rsidR="001502E4" w:rsidRPr="00374CF3">
        <w:rPr>
          <w:rFonts w:ascii="Times New Roman" w:hAnsi="Times New Roman" w:cs="Times New Roman"/>
          <w:sz w:val="24"/>
          <w:szCs w:val="24"/>
        </w:rPr>
        <w:t xml:space="preserve"> </w:t>
      </w:r>
      <w:r w:rsidR="00095574" w:rsidRPr="00374CF3">
        <w:rPr>
          <w:rFonts w:ascii="Times New Roman" w:hAnsi="Times New Roman" w:cs="Times New Roman"/>
          <w:sz w:val="24"/>
          <w:szCs w:val="24"/>
        </w:rPr>
        <w:t xml:space="preserve"> </w:t>
      </w:r>
    </w:p>
    <w:p w14:paraId="45497063" w14:textId="77777777" w:rsidR="003232CE" w:rsidRPr="00374CF3" w:rsidRDefault="003232CE" w:rsidP="004A75B2">
      <w:pPr>
        <w:spacing w:after="0" w:line="240" w:lineRule="auto"/>
        <w:rPr>
          <w:rFonts w:ascii="Times New Roman" w:hAnsi="Times New Roman" w:cs="Times New Roman"/>
          <w:sz w:val="24"/>
          <w:szCs w:val="24"/>
        </w:rPr>
      </w:pPr>
    </w:p>
    <w:p w14:paraId="726C99C7" w14:textId="77777777" w:rsidR="004A75B2" w:rsidRPr="00374CF3" w:rsidRDefault="004A75B2" w:rsidP="004A75B2">
      <w:pPr>
        <w:spacing w:after="0" w:line="240" w:lineRule="auto"/>
        <w:rPr>
          <w:rFonts w:ascii="Times New Roman" w:hAnsi="Times New Roman" w:cs="Times New Roman"/>
          <w:b/>
          <w:sz w:val="24"/>
          <w:szCs w:val="24"/>
        </w:rPr>
      </w:pPr>
    </w:p>
    <w:p w14:paraId="7E66F839" w14:textId="7F803953" w:rsidR="004A75B2" w:rsidRPr="00374CF3" w:rsidRDefault="004A75B2" w:rsidP="004A75B2">
      <w:pPr>
        <w:spacing w:after="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t>TABLES</w:t>
      </w:r>
    </w:p>
    <w:p w14:paraId="53A06EC9" w14:textId="77777777" w:rsidR="00917878" w:rsidRDefault="00917878" w:rsidP="003232CE">
      <w:pPr>
        <w:spacing w:after="0" w:line="240" w:lineRule="auto"/>
        <w:rPr>
          <w:rFonts w:ascii="Times New Roman" w:hAnsi="Times New Roman" w:cs="Times New Roman"/>
          <w:b/>
          <w:sz w:val="24"/>
          <w:szCs w:val="24"/>
        </w:rPr>
      </w:pPr>
    </w:p>
    <w:p w14:paraId="14ED8D69" w14:textId="4F38DDC3" w:rsidR="00917878" w:rsidRDefault="004A75B2" w:rsidP="003232CE">
      <w:pPr>
        <w:spacing w:after="0" w:line="240" w:lineRule="auto"/>
        <w:rPr>
          <w:rFonts w:ascii="Times New Roman" w:hAnsi="Times New Roman" w:cs="Times New Roman"/>
          <w:sz w:val="24"/>
          <w:szCs w:val="24"/>
        </w:rPr>
      </w:pPr>
      <w:r w:rsidRPr="00AD329A">
        <w:rPr>
          <w:rFonts w:ascii="Times New Roman" w:hAnsi="Times New Roman" w:cs="Times New Roman"/>
          <w:b/>
          <w:sz w:val="24"/>
          <w:szCs w:val="24"/>
        </w:rPr>
        <w:t>Table 1</w:t>
      </w:r>
      <w:r w:rsidRPr="00374CF3">
        <w:rPr>
          <w:rFonts w:ascii="Times New Roman" w:hAnsi="Times New Roman" w:cs="Times New Roman"/>
          <w:sz w:val="24"/>
          <w:szCs w:val="24"/>
        </w:rPr>
        <w:t>: Different</w:t>
      </w:r>
      <w:r w:rsidR="00346110" w:rsidRPr="00374CF3">
        <w:rPr>
          <w:rFonts w:ascii="Times New Roman" w:hAnsi="Times New Roman" w:cs="Times New Roman"/>
          <w:sz w:val="24"/>
          <w:szCs w:val="24"/>
        </w:rPr>
        <w:t xml:space="preserve"> filtering</w:t>
      </w:r>
      <w:r w:rsidRPr="00374CF3">
        <w:rPr>
          <w:rFonts w:ascii="Times New Roman" w:hAnsi="Times New Roman" w:cs="Times New Roman"/>
          <w:sz w:val="24"/>
          <w:szCs w:val="24"/>
        </w:rPr>
        <w:t xml:space="preserve"> methods – main advantages, limitations, </w:t>
      </w:r>
      <w:r w:rsidR="00346110" w:rsidRPr="00374CF3">
        <w:rPr>
          <w:rFonts w:ascii="Times New Roman" w:hAnsi="Times New Roman" w:cs="Times New Roman"/>
          <w:sz w:val="24"/>
          <w:szCs w:val="24"/>
        </w:rPr>
        <w:t>and possible downstream effects</w:t>
      </w:r>
      <w:r w:rsidR="00095574" w:rsidRPr="00374CF3">
        <w:rPr>
          <w:rFonts w:ascii="Times New Roman" w:hAnsi="Times New Roman" w:cs="Times New Roman"/>
          <w:sz w:val="24"/>
          <w:szCs w:val="24"/>
        </w:rPr>
        <w:t>; standardized nomenclature introduced to complement Figure 4.</w:t>
      </w:r>
    </w:p>
    <w:p w14:paraId="30CBDF35" w14:textId="77777777" w:rsidR="00917878" w:rsidRDefault="00917878" w:rsidP="003232CE">
      <w:pPr>
        <w:spacing w:after="0" w:line="240" w:lineRule="auto"/>
        <w:rPr>
          <w:rFonts w:ascii="Times New Roman" w:hAnsi="Times New Roman" w:cs="Times New Roman"/>
          <w:b/>
          <w:sz w:val="24"/>
          <w:szCs w:val="24"/>
          <w:u w:val="single"/>
        </w:rPr>
      </w:pPr>
    </w:p>
    <w:p w14:paraId="40F6B454" w14:textId="639110A8" w:rsidR="00BB3138" w:rsidRPr="00AD329A" w:rsidRDefault="00917878" w:rsidP="003232CE">
      <w:pPr>
        <w:spacing w:after="0" w:line="240" w:lineRule="auto"/>
        <w:rPr>
          <w:rFonts w:ascii="Times New Roman" w:hAnsi="Times New Roman" w:cs="Times New Roman"/>
          <w:sz w:val="24"/>
          <w:szCs w:val="24"/>
        </w:rPr>
      </w:pPr>
      <w:r w:rsidRPr="00AD329A">
        <w:rPr>
          <w:rFonts w:ascii="Times New Roman" w:hAnsi="Times New Roman" w:cs="Times New Roman"/>
          <w:b/>
          <w:sz w:val="24"/>
          <w:szCs w:val="24"/>
        </w:rPr>
        <w:t>Table 2</w:t>
      </w:r>
      <w:r w:rsidRPr="00AD329A">
        <w:rPr>
          <w:rFonts w:ascii="Times New Roman" w:hAnsi="Times New Roman" w:cs="Times New Roman"/>
          <w:sz w:val="24"/>
          <w:szCs w:val="24"/>
        </w:rPr>
        <w:t>: Different studies and research questions, filtering decisions (choices), effects of decisions on results and conclusions.</w:t>
      </w:r>
      <w:r w:rsidR="00BB3138" w:rsidRPr="00AD329A">
        <w:rPr>
          <w:rFonts w:ascii="Times New Roman" w:hAnsi="Times New Roman" w:cs="Times New Roman"/>
          <w:sz w:val="24"/>
          <w:szCs w:val="24"/>
        </w:rPr>
        <w:br w:type="page"/>
      </w:r>
    </w:p>
    <w:p w14:paraId="5841EC8C" w14:textId="5861F4BC" w:rsidR="004A75B2" w:rsidRPr="00374CF3" w:rsidRDefault="004A75B2" w:rsidP="004A75B2">
      <w:pPr>
        <w:spacing w:after="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lastRenderedPageBreak/>
        <w:t>BOXES</w:t>
      </w:r>
    </w:p>
    <w:p w14:paraId="741C9B2F" w14:textId="77777777" w:rsidR="004A75B2" w:rsidRPr="00374CF3" w:rsidRDefault="004A75B2" w:rsidP="004A75B2">
      <w:pPr>
        <w:spacing w:after="0" w:line="240" w:lineRule="auto"/>
        <w:rPr>
          <w:rFonts w:ascii="Times New Roman" w:hAnsi="Times New Roman" w:cs="Times New Roman"/>
          <w:sz w:val="24"/>
          <w:szCs w:val="24"/>
        </w:rPr>
      </w:pPr>
    </w:p>
    <w:p w14:paraId="087A6299" w14:textId="468C7095" w:rsidR="004A75B2" w:rsidRPr="00A55F50" w:rsidRDefault="004A75B2" w:rsidP="004A75B2">
      <w:pPr>
        <w:spacing w:after="0" w:line="240" w:lineRule="auto"/>
        <w:rPr>
          <w:rFonts w:ascii="Times New Roman" w:hAnsi="Times New Roman"/>
          <w:b/>
          <w:color w:val="231F20"/>
        </w:rPr>
      </w:pPr>
      <w:r w:rsidRPr="00374CF3">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10399F63" wp14:editId="031F94D2">
                <wp:simplePos x="0" y="0"/>
                <wp:positionH relativeFrom="column">
                  <wp:posOffset>26377</wp:posOffset>
                </wp:positionH>
                <wp:positionV relativeFrom="paragraph">
                  <wp:posOffset>9965</wp:posOffset>
                </wp:positionV>
                <wp:extent cx="5314950" cy="1090246"/>
                <wp:effectExtent l="0" t="0" r="1905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090246"/>
                        </a:xfrm>
                        <a:prstGeom prst="rect">
                          <a:avLst/>
                        </a:prstGeom>
                        <a:solidFill>
                          <a:srgbClr val="FFFFFF"/>
                        </a:solidFill>
                        <a:ln w="9525">
                          <a:solidFill>
                            <a:srgbClr val="000000"/>
                          </a:solidFill>
                          <a:miter lim="800000"/>
                          <a:headEnd/>
                          <a:tailEnd/>
                        </a:ln>
                      </wps:spPr>
                      <wps:txbx>
                        <w:txbxContent>
                          <w:p w14:paraId="3C99A2F6" w14:textId="77777777" w:rsidR="006D3351" w:rsidRDefault="006D3351" w:rsidP="004A75B2">
                            <w:pPr>
                              <w:spacing w:after="0" w:line="240" w:lineRule="auto"/>
                              <w:rPr>
                                <w:rFonts w:ascii="Times New Roman" w:hAnsi="Times New Roman" w:cs="Times New Roman"/>
                                <w:sz w:val="24"/>
                                <w:szCs w:val="24"/>
                              </w:rPr>
                            </w:pPr>
                          </w:p>
                          <w:p w14:paraId="6D0D7C86" w14:textId="022E0C73" w:rsidR="006D3351" w:rsidRDefault="006D3351" w:rsidP="004A75B2">
                            <w:pPr>
                              <w:spacing w:after="0" w:line="240" w:lineRule="auto"/>
                              <w:rPr>
                                <w:rFonts w:ascii="HelveticaNeue-Light" w:hAnsi="HelveticaNeue-Light" w:cs="HelveticaNeue-Light"/>
                                <w:b/>
                                <w:color w:val="231F20"/>
                              </w:rPr>
                            </w:pPr>
                            <w:r w:rsidRPr="007535C8">
                              <w:rPr>
                                <w:rFonts w:ascii="HelveticaNeue-Light" w:hAnsi="HelveticaNeue-Light" w:cs="HelveticaNeue-Light"/>
                                <w:b/>
                                <w:color w:val="231F20"/>
                              </w:rPr>
                              <w:t xml:space="preserve">Box 1 </w:t>
                            </w:r>
                            <w:r w:rsidRPr="00C30A11">
                              <w:rPr>
                                <w:rFonts w:ascii="HelveticaNeue-Light" w:hAnsi="HelveticaNeue-Light" w:cs="HelveticaNeue-Light"/>
                                <w:b/>
                                <w:color w:val="231F20"/>
                              </w:rPr>
                              <w:t xml:space="preserve">| </w:t>
                            </w:r>
                            <w:r>
                              <w:rPr>
                                <w:rFonts w:ascii="HelveticaNeue-Light" w:hAnsi="HelveticaNeue-Light" w:cs="HelveticaNeue-Light"/>
                                <w:b/>
                                <w:color w:val="231F20"/>
                              </w:rPr>
                              <w:t>Prevalence of minor allele frequency filtering (MAFs)</w:t>
                            </w:r>
                          </w:p>
                          <w:p w14:paraId="41C0F561" w14:textId="7EB17C56" w:rsidR="006D3351" w:rsidRPr="00346110" w:rsidRDefault="006D3351" w:rsidP="004A75B2">
                            <w:pPr>
                              <w:spacing w:after="0" w:line="240" w:lineRule="auto"/>
                              <w:rPr>
                                <w:rFonts w:ascii="HelveticaNeue-Light" w:hAnsi="HelveticaNeue-Light" w:cs="HelveticaNeue-Light"/>
                                <w:bCs/>
                                <w:color w:val="231F20"/>
                              </w:rPr>
                            </w:pPr>
                            <w:r>
                              <w:rPr>
                                <w:rFonts w:ascii="HelveticaNeue-Light" w:hAnsi="HelveticaNeue-Light" w:cs="HelveticaNeue-Light"/>
                                <w:bCs/>
                                <w:color w:val="231F20"/>
                              </w:rPr>
                              <w:t xml:space="preserve">We will </w:t>
                            </w:r>
                            <w:r w:rsidRPr="00346110">
                              <w:rPr>
                                <w:rFonts w:ascii="HelveticaNeue-Light" w:hAnsi="HelveticaNeue-Light" w:cs="HelveticaNeue-Light"/>
                                <w:bCs/>
                                <w:color w:val="231F20"/>
                              </w:rPr>
                              <w:t>summariz</w:t>
                            </w:r>
                            <w:r>
                              <w:rPr>
                                <w:rFonts w:ascii="HelveticaNeue-Light" w:hAnsi="HelveticaNeue-Light" w:cs="HelveticaNeue-Light"/>
                                <w:bCs/>
                                <w:color w:val="231F20"/>
                              </w:rPr>
                              <w:t xml:space="preserve">e </w:t>
                            </w:r>
                            <w:r w:rsidRPr="00346110">
                              <w:rPr>
                                <w:rFonts w:ascii="HelveticaNeue-Light" w:hAnsi="HelveticaNeue-Light" w:cs="HelveticaNeue-Light"/>
                                <w:bCs/>
                                <w:color w:val="231F20"/>
                              </w:rPr>
                              <w:t xml:space="preserve">papers and the MAF(s) used, how many (and %) of papers use only </w:t>
                            </w:r>
                            <w:r>
                              <w:rPr>
                                <w:rFonts w:ascii="HelveticaNeue-Light" w:hAnsi="HelveticaNeue-Light" w:cs="HelveticaNeue-Light"/>
                                <w:bCs/>
                                <w:color w:val="231F20"/>
                              </w:rPr>
                              <w:t>a single MAF</w:t>
                            </w:r>
                            <w:r w:rsidRPr="00346110">
                              <w:rPr>
                                <w:rFonts w:ascii="HelveticaNeue-Light" w:hAnsi="HelveticaNeue-Light" w:cs="HelveticaNeue-Light"/>
                                <w:bCs/>
                                <w:color w:val="231F20"/>
                              </w:rPr>
                              <w:t xml:space="preserve"> (vs</w:t>
                            </w:r>
                            <w:r>
                              <w:rPr>
                                <w:rFonts w:ascii="HelveticaNeue-Light" w:hAnsi="HelveticaNeue-Light" w:cs="HelveticaNeue-Light"/>
                                <w:bCs/>
                                <w:color w:val="231F20"/>
                              </w:rPr>
                              <w:t>.</w:t>
                            </w:r>
                            <w:r w:rsidRPr="00346110">
                              <w:rPr>
                                <w:rFonts w:ascii="HelveticaNeue-Light" w:hAnsi="HelveticaNeue-Light" w:cs="HelveticaNeue-Light"/>
                                <w:bCs/>
                                <w:color w:val="231F20"/>
                              </w:rPr>
                              <w:t xml:space="preserve"> </w:t>
                            </w:r>
                            <w:r>
                              <w:rPr>
                                <w:rFonts w:ascii="HelveticaNeue-Light" w:hAnsi="HelveticaNeue-Light" w:cs="HelveticaNeue-Light"/>
                                <w:bCs/>
                                <w:color w:val="231F20"/>
                              </w:rPr>
                              <w:t>two or more</w:t>
                            </w:r>
                            <w:r w:rsidRPr="00346110">
                              <w:rPr>
                                <w:rFonts w:ascii="HelveticaNeue-Light" w:hAnsi="HelveticaNeue-Light" w:cs="HelveticaNeue-Light"/>
                                <w:bCs/>
                                <w:color w:val="231F20"/>
                              </w:rPr>
                              <w:t xml:space="preserve">) MAFs, and if any effect of MAF choice was reported. MAF’s </w:t>
                            </w:r>
                            <w:r>
                              <w:rPr>
                                <w:rFonts w:ascii="HelveticaNeue-Light" w:hAnsi="HelveticaNeue-Light" w:cs="HelveticaNeue-Light"/>
                                <w:bCs/>
                                <w:color w:val="231F20"/>
                              </w:rPr>
                              <w:t xml:space="preserve">in the literature </w:t>
                            </w:r>
                            <w:r w:rsidRPr="00346110">
                              <w:rPr>
                                <w:rFonts w:ascii="HelveticaNeue-Light" w:hAnsi="HelveticaNeue-Light" w:cs="HelveticaNeue-Light"/>
                                <w:bCs/>
                                <w:color w:val="231F20"/>
                              </w:rPr>
                              <w:t xml:space="preserve">range from 0.1 to 0.005 </w:t>
                            </w:r>
                            <w:r>
                              <w:rPr>
                                <w:rFonts w:ascii="HelveticaNeue-Light" w:hAnsi="HelveticaNeue-Light" w:cs="HelveticaNeue-Light"/>
                                <w:bCs/>
                                <w:color w:val="231F20"/>
                              </w:rPr>
                              <w:t xml:space="preserve">and </w:t>
                            </w:r>
                            <w:proofErr w:type="gramStart"/>
                            <w:r w:rsidRPr="00346110">
                              <w:rPr>
                                <w:rFonts w:ascii="HelveticaNeue-Light" w:hAnsi="HelveticaNeue-Light" w:cs="HelveticaNeue-Light"/>
                                <w:bCs/>
                                <w:color w:val="231F20"/>
                              </w:rPr>
                              <w:t>below</w:t>
                            </w:r>
                            <w:proofErr w:type="gramEnd"/>
                          </w:p>
                          <w:p w14:paraId="64165072" w14:textId="77777777" w:rsidR="006D3351" w:rsidRDefault="006D3351" w:rsidP="004A75B2">
                            <w:pPr>
                              <w:spacing w:after="0" w:line="240" w:lineRule="auto"/>
                              <w:rPr>
                                <w:rFonts w:ascii="Times New Roman" w:hAnsi="Times New Roman" w:cs="Times New Roman"/>
                                <w:b/>
                                <w:sz w:val="24"/>
                                <w:szCs w:val="24"/>
                              </w:rPr>
                            </w:pPr>
                          </w:p>
                          <w:p w14:paraId="3DDB2932" w14:textId="77777777" w:rsidR="006D3351" w:rsidRPr="00C30A11" w:rsidRDefault="006D3351" w:rsidP="004A75B2">
                            <w:pPr>
                              <w:pStyle w:val="ListParagraph"/>
                              <w:spacing w:after="0" w:line="240"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99F63" id="Text Box 5" o:spid="_x0000_s1027" type="#_x0000_t202" style="position:absolute;margin-left:2.1pt;margin-top:.8pt;width:418.5pt;height:8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">
                <v:textbox>
                  <w:txbxContent>
                    <w:p w14:paraId="3C99A2F6" w14:textId="77777777" w:rsidR="006D3351" w:rsidRDefault="006D3351" w:rsidP="004A75B2">
                      <w:pPr>
                        <w:spacing w:after="0" w:line="240" w:lineRule="auto"/>
                        <w:rPr>
                          <w:rFonts w:ascii="Times New Roman" w:hAnsi="Times New Roman" w:cs="Times New Roman"/>
                          <w:sz w:val="24"/>
                          <w:szCs w:val="24"/>
                        </w:rPr>
                      </w:pPr>
                    </w:p>
                    <w:p w14:paraId="6D0D7C86" w14:textId="022E0C73" w:rsidR="006D3351" w:rsidRDefault="006D3351" w:rsidP="004A75B2">
                      <w:pPr>
                        <w:spacing w:after="0" w:line="240" w:lineRule="auto"/>
                        <w:rPr>
                          <w:rFonts w:ascii="HelveticaNeue-Light" w:hAnsi="HelveticaNeue-Light" w:cs="HelveticaNeue-Light"/>
                          <w:b/>
                          <w:color w:val="231F20"/>
                        </w:rPr>
                      </w:pPr>
                      <w:r w:rsidRPr="007535C8">
                        <w:rPr>
                          <w:rFonts w:ascii="HelveticaNeue-Light" w:hAnsi="HelveticaNeue-Light" w:cs="HelveticaNeue-Light"/>
                          <w:b/>
                          <w:color w:val="231F20"/>
                        </w:rPr>
                        <w:t xml:space="preserve">Box 1 </w:t>
                      </w:r>
                      <w:r w:rsidRPr="00C30A11">
                        <w:rPr>
                          <w:rFonts w:ascii="HelveticaNeue-Light" w:hAnsi="HelveticaNeue-Light" w:cs="HelveticaNeue-Light"/>
                          <w:b/>
                          <w:color w:val="231F20"/>
                        </w:rPr>
                        <w:t xml:space="preserve">| </w:t>
                      </w:r>
                      <w:r>
                        <w:rPr>
                          <w:rFonts w:ascii="HelveticaNeue-Light" w:hAnsi="HelveticaNeue-Light" w:cs="HelveticaNeue-Light"/>
                          <w:b/>
                          <w:color w:val="231F20"/>
                        </w:rPr>
                        <w:t>Prevalence of minor allele frequency filtering (MAFs)</w:t>
                      </w:r>
                    </w:p>
                    <w:p w14:paraId="41C0F561" w14:textId="7EB17C56" w:rsidR="006D3351" w:rsidRPr="00346110" w:rsidRDefault="006D3351" w:rsidP="004A75B2">
                      <w:pPr>
                        <w:spacing w:after="0" w:line="240" w:lineRule="auto"/>
                        <w:rPr>
                          <w:rFonts w:ascii="HelveticaNeue-Light" w:hAnsi="HelveticaNeue-Light" w:cs="HelveticaNeue-Light"/>
                          <w:bCs/>
                          <w:color w:val="231F20"/>
                        </w:rPr>
                      </w:pPr>
                      <w:r>
                        <w:rPr>
                          <w:rFonts w:ascii="HelveticaNeue-Light" w:hAnsi="HelveticaNeue-Light" w:cs="HelveticaNeue-Light"/>
                          <w:bCs/>
                          <w:color w:val="231F20"/>
                        </w:rPr>
                        <w:t xml:space="preserve">We will </w:t>
                      </w:r>
                      <w:r w:rsidRPr="00346110">
                        <w:rPr>
                          <w:rFonts w:ascii="HelveticaNeue-Light" w:hAnsi="HelveticaNeue-Light" w:cs="HelveticaNeue-Light"/>
                          <w:bCs/>
                          <w:color w:val="231F20"/>
                        </w:rPr>
                        <w:t>summariz</w:t>
                      </w:r>
                      <w:r>
                        <w:rPr>
                          <w:rFonts w:ascii="HelveticaNeue-Light" w:hAnsi="HelveticaNeue-Light" w:cs="HelveticaNeue-Light"/>
                          <w:bCs/>
                          <w:color w:val="231F20"/>
                        </w:rPr>
                        <w:t xml:space="preserve">e </w:t>
                      </w:r>
                      <w:r w:rsidRPr="00346110">
                        <w:rPr>
                          <w:rFonts w:ascii="HelveticaNeue-Light" w:hAnsi="HelveticaNeue-Light" w:cs="HelveticaNeue-Light"/>
                          <w:bCs/>
                          <w:color w:val="231F20"/>
                        </w:rPr>
                        <w:t xml:space="preserve">papers and the MAF(s) used, how many (and %) of papers use only </w:t>
                      </w:r>
                      <w:r>
                        <w:rPr>
                          <w:rFonts w:ascii="HelveticaNeue-Light" w:hAnsi="HelveticaNeue-Light" w:cs="HelveticaNeue-Light"/>
                          <w:bCs/>
                          <w:color w:val="231F20"/>
                        </w:rPr>
                        <w:t>a single MAF</w:t>
                      </w:r>
                      <w:r w:rsidRPr="00346110">
                        <w:rPr>
                          <w:rFonts w:ascii="HelveticaNeue-Light" w:hAnsi="HelveticaNeue-Light" w:cs="HelveticaNeue-Light"/>
                          <w:bCs/>
                          <w:color w:val="231F20"/>
                        </w:rPr>
                        <w:t xml:space="preserve"> (vs</w:t>
                      </w:r>
                      <w:r>
                        <w:rPr>
                          <w:rFonts w:ascii="HelveticaNeue-Light" w:hAnsi="HelveticaNeue-Light" w:cs="HelveticaNeue-Light"/>
                          <w:bCs/>
                          <w:color w:val="231F20"/>
                        </w:rPr>
                        <w:t>.</w:t>
                      </w:r>
                      <w:r w:rsidRPr="00346110">
                        <w:rPr>
                          <w:rFonts w:ascii="HelveticaNeue-Light" w:hAnsi="HelveticaNeue-Light" w:cs="HelveticaNeue-Light"/>
                          <w:bCs/>
                          <w:color w:val="231F20"/>
                        </w:rPr>
                        <w:t xml:space="preserve"> </w:t>
                      </w:r>
                      <w:r>
                        <w:rPr>
                          <w:rFonts w:ascii="HelveticaNeue-Light" w:hAnsi="HelveticaNeue-Light" w:cs="HelveticaNeue-Light"/>
                          <w:bCs/>
                          <w:color w:val="231F20"/>
                        </w:rPr>
                        <w:t>two or more</w:t>
                      </w:r>
                      <w:r w:rsidRPr="00346110">
                        <w:rPr>
                          <w:rFonts w:ascii="HelveticaNeue-Light" w:hAnsi="HelveticaNeue-Light" w:cs="HelveticaNeue-Light"/>
                          <w:bCs/>
                          <w:color w:val="231F20"/>
                        </w:rPr>
                        <w:t xml:space="preserve">) MAFs, and if any effect of MAF choice was reported. MAF’s </w:t>
                      </w:r>
                      <w:r>
                        <w:rPr>
                          <w:rFonts w:ascii="HelveticaNeue-Light" w:hAnsi="HelveticaNeue-Light" w:cs="HelveticaNeue-Light"/>
                          <w:bCs/>
                          <w:color w:val="231F20"/>
                        </w:rPr>
                        <w:t xml:space="preserve">in the literature </w:t>
                      </w:r>
                      <w:r w:rsidRPr="00346110">
                        <w:rPr>
                          <w:rFonts w:ascii="HelveticaNeue-Light" w:hAnsi="HelveticaNeue-Light" w:cs="HelveticaNeue-Light"/>
                          <w:bCs/>
                          <w:color w:val="231F20"/>
                        </w:rPr>
                        <w:t xml:space="preserve">range from 0.1 to 0.005 </w:t>
                      </w:r>
                      <w:r>
                        <w:rPr>
                          <w:rFonts w:ascii="HelveticaNeue-Light" w:hAnsi="HelveticaNeue-Light" w:cs="HelveticaNeue-Light"/>
                          <w:bCs/>
                          <w:color w:val="231F20"/>
                        </w:rPr>
                        <w:t xml:space="preserve">and </w:t>
                      </w:r>
                      <w:proofErr w:type="gramStart"/>
                      <w:r w:rsidRPr="00346110">
                        <w:rPr>
                          <w:rFonts w:ascii="HelveticaNeue-Light" w:hAnsi="HelveticaNeue-Light" w:cs="HelveticaNeue-Light"/>
                          <w:bCs/>
                          <w:color w:val="231F20"/>
                        </w:rPr>
                        <w:t>below</w:t>
                      </w:r>
                      <w:proofErr w:type="gramEnd"/>
                    </w:p>
                    <w:p w14:paraId="64165072" w14:textId="77777777" w:rsidR="006D3351" w:rsidRDefault="006D3351" w:rsidP="004A75B2">
                      <w:pPr>
                        <w:spacing w:after="0" w:line="240" w:lineRule="auto"/>
                        <w:rPr>
                          <w:rFonts w:ascii="Times New Roman" w:hAnsi="Times New Roman" w:cs="Times New Roman"/>
                          <w:b/>
                          <w:sz w:val="24"/>
                          <w:szCs w:val="24"/>
                        </w:rPr>
                      </w:pPr>
                    </w:p>
                    <w:p w14:paraId="3DDB2932" w14:textId="77777777" w:rsidR="006D3351" w:rsidRPr="00C30A11" w:rsidRDefault="006D3351" w:rsidP="004A75B2">
                      <w:pPr>
                        <w:pStyle w:val="ListParagraph"/>
                        <w:spacing w:after="0" w:line="240" w:lineRule="auto"/>
                        <w:rPr>
                          <w:rFonts w:ascii="Times New Roman" w:hAnsi="Times New Roman" w:cs="Times New Roman"/>
                          <w:sz w:val="24"/>
                          <w:szCs w:val="24"/>
                        </w:rPr>
                      </w:pPr>
                    </w:p>
                  </w:txbxContent>
                </v:textbox>
              </v:shape>
            </w:pict>
          </mc:Fallback>
        </mc:AlternateContent>
      </w:r>
    </w:p>
    <w:p w14:paraId="5A253942" w14:textId="77777777" w:rsidR="004A75B2" w:rsidRPr="00A55F50" w:rsidRDefault="004A75B2" w:rsidP="004A75B2">
      <w:pPr>
        <w:spacing w:after="0" w:line="240" w:lineRule="auto"/>
        <w:rPr>
          <w:rFonts w:ascii="Times New Roman" w:hAnsi="Times New Roman"/>
          <w:b/>
          <w:color w:val="231F20"/>
        </w:rPr>
      </w:pPr>
    </w:p>
    <w:p w14:paraId="61128339" w14:textId="77777777" w:rsidR="004A75B2" w:rsidRPr="00A55F50" w:rsidRDefault="004A75B2" w:rsidP="004A75B2">
      <w:pPr>
        <w:spacing w:after="0" w:line="240" w:lineRule="auto"/>
        <w:rPr>
          <w:rFonts w:ascii="Times New Roman" w:hAnsi="Times New Roman"/>
          <w:b/>
          <w:color w:val="231F20"/>
        </w:rPr>
      </w:pPr>
    </w:p>
    <w:p w14:paraId="1E411147" w14:textId="77777777" w:rsidR="004A75B2" w:rsidRPr="00A55F50" w:rsidRDefault="004A75B2" w:rsidP="004A75B2">
      <w:pPr>
        <w:spacing w:after="0" w:line="240" w:lineRule="auto"/>
        <w:rPr>
          <w:rFonts w:ascii="Times New Roman" w:hAnsi="Times New Roman"/>
          <w:b/>
          <w:color w:val="231F20"/>
        </w:rPr>
      </w:pPr>
    </w:p>
    <w:p w14:paraId="41409607" w14:textId="77777777" w:rsidR="004A75B2" w:rsidRPr="00A55F50" w:rsidRDefault="004A75B2" w:rsidP="004A75B2">
      <w:pPr>
        <w:spacing w:after="0" w:line="240" w:lineRule="auto"/>
        <w:rPr>
          <w:rFonts w:ascii="Times New Roman" w:hAnsi="Times New Roman"/>
          <w:b/>
          <w:color w:val="231F20"/>
        </w:rPr>
      </w:pPr>
    </w:p>
    <w:p w14:paraId="52CE6023" w14:textId="77777777" w:rsidR="004A75B2" w:rsidRPr="00A55F50" w:rsidRDefault="004A75B2" w:rsidP="004A75B2">
      <w:pPr>
        <w:spacing w:after="0" w:line="240" w:lineRule="auto"/>
        <w:rPr>
          <w:rFonts w:ascii="Times New Roman" w:hAnsi="Times New Roman"/>
          <w:b/>
          <w:color w:val="231F20"/>
        </w:rPr>
      </w:pPr>
    </w:p>
    <w:p w14:paraId="4E0C3ADB" w14:textId="77777777" w:rsidR="00727832" w:rsidRDefault="00727832" w:rsidP="004A75B2">
      <w:pPr>
        <w:spacing w:after="0" w:line="240" w:lineRule="auto"/>
        <w:rPr>
          <w:rFonts w:ascii="Times New Roman" w:hAnsi="Times New Roman"/>
          <w:b/>
          <w:color w:val="231F20"/>
        </w:rPr>
      </w:pPr>
    </w:p>
    <w:p w14:paraId="55D72B5B" w14:textId="77777777" w:rsidR="00727832" w:rsidRDefault="00727832" w:rsidP="004A75B2">
      <w:pPr>
        <w:spacing w:after="0" w:line="240" w:lineRule="auto"/>
        <w:rPr>
          <w:rFonts w:ascii="Times New Roman" w:hAnsi="Times New Roman"/>
          <w:b/>
          <w:color w:val="231F20"/>
        </w:rPr>
      </w:pPr>
    </w:p>
    <w:p w14:paraId="39C622A1" w14:textId="77777777" w:rsidR="00727832" w:rsidRDefault="00727832" w:rsidP="004A75B2">
      <w:pPr>
        <w:spacing w:after="0" w:line="240" w:lineRule="auto"/>
        <w:rPr>
          <w:rFonts w:ascii="Times New Roman" w:hAnsi="Times New Roman"/>
          <w:b/>
          <w:color w:val="231F20"/>
        </w:rPr>
      </w:pPr>
    </w:p>
    <w:p w14:paraId="04287099" w14:textId="3AA72869" w:rsidR="004A75B2" w:rsidRPr="00A55F50" w:rsidRDefault="00346110" w:rsidP="004A75B2">
      <w:pPr>
        <w:spacing w:after="0" w:line="240" w:lineRule="auto"/>
        <w:rPr>
          <w:rFonts w:ascii="Times New Roman" w:hAnsi="Times New Roman"/>
          <w:b/>
          <w:color w:val="231F20"/>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2ED1E88" wp14:editId="4836F264">
                <wp:simplePos x="0" y="0"/>
                <wp:positionH relativeFrom="column">
                  <wp:posOffset>32368</wp:posOffset>
                </wp:positionH>
                <wp:positionV relativeFrom="paragraph">
                  <wp:posOffset>99492</wp:posOffset>
                </wp:positionV>
                <wp:extent cx="5314950" cy="6659745"/>
                <wp:effectExtent l="0" t="0" r="19050" b="273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659745"/>
                        </a:xfrm>
                        <a:prstGeom prst="rect">
                          <a:avLst/>
                        </a:prstGeom>
                        <a:solidFill>
                          <a:srgbClr val="FFFFFF"/>
                        </a:solidFill>
                        <a:ln w="9525">
                          <a:solidFill>
                            <a:srgbClr val="000000"/>
                          </a:solidFill>
                          <a:miter lim="800000"/>
                          <a:headEnd/>
                          <a:tailEnd/>
                        </a:ln>
                      </wps:spPr>
                      <wps:txbx>
                        <w:txbxContent>
                          <w:p w14:paraId="384D8262" w14:textId="77777777" w:rsidR="006D3351" w:rsidRDefault="006D3351" w:rsidP="004A75B2">
                            <w:pPr>
                              <w:spacing w:after="0" w:line="240" w:lineRule="auto"/>
                              <w:rPr>
                                <w:rFonts w:ascii="Times New Roman" w:hAnsi="Times New Roman" w:cs="Times New Roman"/>
                                <w:b/>
                                <w:sz w:val="24"/>
                                <w:szCs w:val="24"/>
                              </w:rPr>
                            </w:pPr>
                            <w:r>
                              <w:rPr>
                                <w:rFonts w:ascii="HelveticaNeue-Light" w:hAnsi="HelveticaNeue-Light" w:cs="HelveticaNeue-Light"/>
                                <w:b/>
                                <w:color w:val="231F20"/>
                              </w:rPr>
                              <w:t>Box 2</w:t>
                            </w:r>
                            <w:r w:rsidRPr="007535C8">
                              <w:rPr>
                                <w:rFonts w:ascii="HelveticaNeue-Light" w:hAnsi="HelveticaNeue-Light" w:cs="HelveticaNeue-Light"/>
                                <w:b/>
                                <w:color w:val="231F20"/>
                              </w:rPr>
                              <w:t xml:space="preserve"> </w:t>
                            </w:r>
                            <w:r w:rsidRPr="00C30A11">
                              <w:rPr>
                                <w:rFonts w:ascii="HelveticaNeue-Light" w:hAnsi="HelveticaNeue-Light" w:cs="HelveticaNeue-Light"/>
                                <w:b/>
                                <w:color w:val="231F20"/>
                              </w:rPr>
                              <w:t xml:space="preserve">| </w:t>
                            </w:r>
                            <w:r>
                              <w:rPr>
                                <w:rFonts w:ascii="HelveticaNeue-Light" w:hAnsi="HelveticaNeue-Light" w:cs="HelveticaNeue-Light"/>
                                <w:b/>
                                <w:color w:val="231F20"/>
                              </w:rPr>
                              <w:t xml:space="preserve">Trade-offs associated with </w:t>
                            </w:r>
                            <w:proofErr w:type="gramStart"/>
                            <w:r>
                              <w:rPr>
                                <w:rFonts w:ascii="HelveticaNeue-Light" w:hAnsi="HelveticaNeue-Light" w:cs="HelveticaNeue-Light"/>
                                <w:b/>
                                <w:color w:val="231F20"/>
                              </w:rPr>
                              <w:t>filtering</w:t>
                            </w:r>
                            <w:proofErr w:type="gramEnd"/>
                          </w:p>
                          <w:p w14:paraId="108FB5BB" w14:textId="4BCB1568" w:rsidR="006D3351" w:rsidRPr="0013692E" w:rsidRDefault="006D3351" w:rsidP="004A75B2">
                            <w:pPr>
                              <w:spacing w:after="0" w:line="240" w:lineRule="auto"/>
                              <w:rPr>
                                <w:rFonts w:ascii="HelveticaNeue-Light" w:hAnsi="HelveticaNeue-Light" w:cs="Times New Roman"/>
                              </w:rPr>
                            </w:pPr>
                            <w:r w:rsidRPr="0013692E">
                              <w:rPr>
                                <w:rFonts w:ascii="HelveticaNeue-Light" w:hAnsi="HelveticaNeue-Light" w:cs="Times New Roman"/>
                              </w:rPr>
                              <w:t>We will explain the different errors that can occur based on the different types of filtering choices that can be made. We will include a conceptual figure illustrating type I versus type II errors:</w:t>
                            </w:r>
                          </w:p>
                          <w:p w14:paraId="743B8F63" w14:textId="77777777" w:rsidR="006D3351" w:rsidRPr="0013692E" w:rsidRDefault="006D3351" w:rsidP="004A75B2">
                            <w:pPr>
                              <w:spacing w:after="0" w:line="240" w:lineRule="auto"/>
                              <w:rPr>
                                <w:rFonts w:ascii="HelveticaNeue-Light" w:hAnsi="HelveticaNeue-Light" w:cs="Times New Roman"/>
                              </w:rPr>
                            </w:pPr>
                          </w:p>
                          <w:p w14:paraId="2BF8BB9B" w14:textId="77777777" w:rsidR="006D3351" w:rsidRPr="0013692E" w:rsidRDefault="006D3351" w:rsidP="00A6128B">
                            <w:pPr>
                              <w:pStyle w:val="ListParagraph"/>
                              <w:numPr>
                                <w:ilvl w:val="0"/>
                                <w:numId w:val="29"/>
                              </w:numPr>
                              <w:spacing w:after="0" w:line="240" w:lineRule="auto"/>
                              <w:rPr>
                                <w:rFonts w:ascii="HelveticaNeue-Light" w:hAnsi="HelveticaNeue-Light" w:cs="Times New Roman"/>
                              </w:rPr>
                            </w:pPr>
                            <w:r w:rsidRPr="0013692E">
                              <w:rPr>
                                <w:rFonts w:ascii="HelveticaNeue-Light" w:hAnsi="HelveticaNeue-Light" w:cs="Times New Roman"/>
                              </w:rPr>
                              <w:t>Type I = call a genotype as correct when it is</w:t>
                            </w:r>
                            <w:proofErr w:type="gramStart"/>
                            <w:r w:rsidRPr="0013692E">
                              <w:rPr>
                                <w:rFonts w:ascii="HelveticaNeue-Light" w:hAnsi="HelveticaNeue-Light" w:cs="Times New Roman"/>
                              </w:rPr>
                              <w:t>, in reality, incorrect</w:t>
                            </w:r>
                            <w:proofErr w:type="gramEnd"/>
                            <w:r w:rsidRPr="0013692E">
                              <w:rPr>
                                <w:rFonts w:ascii="HelveticaNeue-Light" w:hAnsi="HelveticaNeue-Light" w:cs="Times New Roman"/>
                              </w:rPr>
                              <w:t>.</w:t>
                            </w:r>
                          </w:p>
                          <w:p w14:paraId="0041FFDB" w14:textId="77777777" w:rsidR="006D3351" w:rsidRPr="0013692E" w:rsidRDefault="006D3351" w:rsidP="00A6128B">
                            <w:pPr>
                              <w:pStyle w:val="ListParagraph"/>
                              <w:numPr>
                                <w:ilvl w:val="0"/>
                                <w:numId w:val="29"/>
                              </w:numPr>
                              <w:spacing w:after="0" w:line="240" w:lineRule="auto"/>
                              <w:rPr>
                                <w:rFonts w:ascii="HelveticaNeue-Light" w:hAnsi="HelveticaNeue-Light" w:cs="Times New Roman"/>
                              </w:rPr>
                            </w:pPr>
                            <w:r w:rsidRPr="0013692E">
                              <w:rPr>
                                <w:rFonts w:ascii="HelveticaNeue-Light" w:hAnsi="HelveticaNeue-Light" w:cs="Times New Roman"/>
                              </w:rPr>
                              <w:t>Type II = call a genotype as incorrect when it is</w:t>
                            </w:r>
                            <w:proofErr w:type="gramStart"/>
                            <w:r w:rsidRPr="0013692E">
                              <w:rPr>
                                <w:rFonts w:ascii="HelveticaNeue-Light" w:hAnsi="HelveticaNeue-Light" w:cs="Times New Roman"/>
                              </w:rPr>
                              <w:t>, in reality, correct</w:t>
                            </w:r>
                            <w:proofErr w:type="gramEnd"/>
                            <w:r w:rsidRPr="0013692E">
                              <w:rPr>
                                <w:rFonts w:ascii="HelveticaNeue-Light" w:hAnsi="HelveticaNeue-Light" w:cs="Times New Roman"/>
                              </w:rPr>
                              <w:t>.</w:t>
                            </w:r>
                          </w:p>
                          <w:p w14:paraId="7F01202A" w14:textId="77777777" w:rsidR="006D3351" w:rsidRPr="0013692E" w:rsidRDefault="006D3351" w:rsidP="00A6128B">
                            <w:pPr>
                              <w:spacing w:after="0" w:line="240" w:lineRule="auto"/>
                              <w:rPr>
                                <w:rFonts w:ascii="HelveticaNeue-Light" w:hAnsi="HelveticaNeue-Light" w:cs="Times New Roman"/>
                              </w:rPr>
                            </w:pPr>
                          </w:p>
                          <w:p w14:paraId="693BE085" w14:textId="3A9360DF" w:rsidR="006D3351" w:rsidRPr="0013692E" w:rsidRDefault="006D3351" w:rsidP="00A6128B">
                            <w:pPr>
                              <w:spacing w:after="0" w:line="240" w:lineRule="auto"/>
                              <w:rPr>
                                <w:rFonts w:ascii="HelveticaNeue-Light" w:hAnsi="HelveticaNeue-Light" w:cs="Times New Roman"/>
                              </w:rPr>
                            </w:pPr>
                            <w:r w:rsidRPr="0013692E">
                              <w:rPr>
                                <w:rFonts w:ascii="HelveticaNeue-Light" w:hAnsi="HelveticaNeue-Light" w:cs="Times New Roman"/>
                              </w:rPr>
                              <w:t xml:space="preserve">For most genomic data sets the power is high (1- type II error) because </w:t>
                            </w:r>
                            <w:proofErr w:type="gramStart"/>
                            <w:r w:rsidRPr="0013692E">
                              <w:rPr>
                                <w:rFonts w:ascii="HelveticaNeue-Light" w:hAnsi="HelveticaNeue-Light" w:cs="Times New Roman"/>
                              </w:rPr>
                              <w:t>the majority of</w:t>
                            </w:r>
                            <w:proofErr w:type="gramEnd"/>
                            <w:r w:rsidRPr="0013692E">
                              <w:rPr>
                                <w:rFonts w:ascii="HelveticaNeue-Light" w:hAnsi="HelveticaNeue-Light" w:cs="Times New Roman"/>
                              </w:rPr>
                              <w:t xml:space="preserve"> genotypes are correctly called. Nevertheless, even small amounts of type I and type II errors can have large effects </w:t>
                            </w:r>
                            <w:r>
                              <w:rPr>
                                <w:rFonts w:ascii="HelveticaNeue-Light" w:hAnsi="HelveticaNeue-Light" w:cs="Times New Roman"/>
                              </w:rPr>
                              <w:t xml:space="preserve">(on certain estimators) </w:t>
                            </w:r>
                            <w:r w:rsidRPr="0013692E">
                              <w:rPr>
                                <w:rFonts w:ascii="HelveticaNeue-Light" w:hAnsi="HelveticaNeue-Light" w:cs="Times New Roman"/>
                              </w:rPr>
                              <w:t xml:space="preserve">and filtering choices directly affect the error rates. Many researchers may think that being conservative with their filtering choices is the best or safest strategy (e.g., removing “spurious” loci), however, this strategy also often removes real loci (increases the type II error rate), and the downstream consequences can result in incorrect conclusions depending on the analyses being performed. </w:t>
                            </w:r>
                            <w:r>
                              <w:rPr>
                                <w:rFonts w:ascii="HelveticaNeue-Light" w:hAnsi="HelveticaNeue-Light" w:cs="Times New Roman"/>
                              </w:rPr>
                              <w:t xml:space="preserve">We will further discuss the interactions between error, power, and filtering. </w:t>
                            </w:r>
                          </w:p>
                          <w:p w14:paraId="392140E2" w14:textId="77777777" w:rsidR="006D3351" w:rsidRDefault="006D3351" w:rsidP="00A6128B">
                            <w:pPr>
                              <w:pStyle w:val="ListParagraph"/>
                              <w:spacing w:after="0" w:line="240" w:lineRule="auto"/>
                              <w:ind w:left="1080"/>
                              <w:rPr>
                                <w:rFonts w:ascii="Times New Roman" w:hAnsi="Times New Roman" w:cs="Times New Roman"/>
                                <w:sz w:val="24"/>
                                <w:szCs w:val="24"/>
                              </w:rPr>
                            </w:pPr>
                          </w:p>
                          <w:p w14:paraId="4C63B7FA" w14:textId="4490B22D" w:rsidR="006D3351" w:rsidRPr="005302EE" w:rsidRDefault="006D3351" w:rsidP="00DA628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04747" wp14:editId="63689001">
                                  <wp:extent cx="3265213" cy="3456237"/>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77548" cy="34692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D1E88" id="Text Box 3" o:spid="_x0000_s1028" type="#_x0000_t202" style="position:absolute;margin-left:2.55pt;margin-top:7.85pt;width:418.5pt;height:52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">
                <v:textbox>
                  <w:txbxContent>
                    <w:p w14:paraId="384D8262" w14:textId="77777777" w:rsidR="006D3351" w:rsidRDefault="006D3351" w:rsidP="004A75B2">
                      <w:pPr>
                        <w:spacing w:after="0" w:line="240" w:lineRule="auto"/>
                        <w:rPr>
                          <w:rFonts w:ascii="Times New Roman" w:hAnsi="Times New Roman" w:cs="Times New Roman"/>
                          <w:b/>
                          <w:sz w:val="24"/>
                          <w:szCs w:val="24"/>
                        </w:rPr>
                      </w:pPr>
                      <w:r>
                        <w:rPr>
                          <w:rFonts w:ascii="HelveticaNeue-Light" w:hAnsi="HelveticaNeue-Light" w:cs="HelveticaNeue-Light"/>
                          <w:b/>
                          <w:color w:val="231F20"/>
                        </w:rPr>
                        <w:t>Box 2</w:t>
                      </w:r>
                      <w:r w:rsidRPr="007535C8">
                        <w:rPr>
                          <w:rFonts w:ascii="HelveticaNeue-Light" w:hAnsi="HelveticaNeue-Light" w:cs="HelveticaNeue-Light"/>
                          <w:b/>
                          <w:color w:val="231F20"/>
                        </w:rPr>
                        <w:t xml:space="preserve"> </w:t>
                      </w:r>
                      <w:r w:rsidRPr="00C30A11">
                        <w:rPr>
                          <w:rFonts w:ascii="HelveticaNeue-Light" w:hAnsi="HelveticaNeue-Light" w:cs="HelveticaNeue-Light"/>
                          <w:b/>
                          <w:color w:val="231F20"/>
                        </w:rPr>
                        <w:t xml:space="preserve">| </w:t>
                      </w:r>
                      <w:r>
                        <w:rPr>
                          <w:rFonts w:ascii="HelveticaNeue-Light" w:hAnsi="HelveticaNeue-Light" w:cs="HelveticaNeue-Light"/>
                          <w:b/>
                          <w:color w:val="231F20"/>
                        </w:rPr>
                        <w:t xml:space="preserve">Trade-offs associated with </w:t>
                      </w:r>
                      <w:proofErr w:type="gramStart"/>
                      <w:r>
                        <w:rPr>
                          <w:rFonts w:ascii="HelveticaNeue-Light" w:hAnsi="HelveticaNeue-Light" w:cs="HelveticaNeue-Light"/>
                          <w:b/>
                          <w:color w:val="231F20"/>
                        </w:rPr>
                        <w:t>filtering</w:t>
                      </w:r>
                      <w:proofErr w:type="gramEnd"/>
                    </w:p>
                    <w:p w14:paraId="108FB5BB" w14:textId="4BCB1568" w:rsidR="006D3351" w:rsidRPr="0013692E" w:rsidRDefault="006D3351" w:rsidP="004A75B2">
                      <w:pPr>
                        <w:spacing w:after="0" w:line="240" w:lineRule="auto"/>
                        <w:rPr>
                          <w:rFonts w:ascii="HelveticaNeue-Light" w:hAnsi="HelveticaNeue-Light" w:cs="Times New Roman"/>
                        </w:rPr>
                      </w:pPr>
                      <w:r w:rsidRPr="0013692E">
                        <w:rPr>
                          <w:rFonts w:ascii="HelveticaNeue-Light" w:hAnsi="HelveticaNeue-Light" w:cs="Times New Roman"/>
                        </w:rPr>
                        <w:t>We will explain the different errors that can occur based on the different types of filtering choices that can be made. We will include a conceptual figure illustrating type I versus type II errors:</w:t>
                      </w:r>
                    </w:p>
                    <w:p w14:paraId="743B8F63" w14:textId="77777777" w:rsidR="006D3351" w:rsidRPr="0013692E" w:rsidRDefault="006D3351" w:rsidP="004A75B2">
                      <w:pPr>
                        <w:spacing w:after="0" w:line="240" w:lineRule="auto"/>
                        <w:rPr>
                          <w:rFonts w:ascii="HelveticaNeue-Light" w:hAnsi="HelveticaNeue-Light" w:cs="Times New Roman"/>
                        </w:rPr>
                      </w:pPr>
                    </w:p>
                    <w:p w14:paraId="2BF8BB9B" w14:textId="77777777" w:rsidR="006D3351" w:rsidRPr="0013692E" w:rsidRDefault="006D3351" w:rsidP="00A6128B">
                      <w:pPr>
                        <w:pStyle w:val="ListParagraph"/>
                        <w:numPr>
                          <w:ilvl w:val="0"/>
                          <w:numId w:val="29"/>
                        </w:numPr>
                        <w:spacing w:after="0" w:line="240" w:lineRule="auto"/>
                        <w:rPr>
                          <w:rFonts w:ascii="HelveticaNeue-Light" w:hAnsi="HelveticaNeue-Light" w:cs="Times New Roman"/>
                        </w:rPr>
                      </w:pPr>
                      <w:r w:rsidRPr="0013692E">
                        <w:rPr>
                          <w:rFonts w:ascii="HelveticaNeue-Light" w:hAnsi="HelveticaNeue-Light" w:cs="Times New Roman"/>
                        </w:rPr>
                        <w:t>Type I = call a genotype as correct when it is</w:t>
                      </w:r>
                      <w:proofErr w:type="gramStart"/>
                      <w:r w:rsidRPr="0013692E">
                        <w:rPr>
                          <w:rFonts w:ascii="HelveticaNeue-Light" w:hAnsi="HelveticaNeue-Light" w:cs="Times New Roman"/>
                        </w:rPr>
                        <w:t>, in reality, incorrect</w:t>
                      </w:r>
                      <w:proofErr w:type="gramEnd"/>
                      <w:r w:rsidRPr="0013692E">
                        <w:rPr>
                          <w:rFonts w:ascii="HelveticaNeue-Light" w:hAnsi="HelveticaNeue-Light" w:cs="Times New Roman"/>
                        </w:rPr>
                        <w:t>.</w:t>
                      </w:r>
                    </w:p>
                    <w:p w14:paraId="0041FFDB" w14:textId="77777777" w:rsidR="006D3351" w:rsidRPr="0013692E" w:rsidRDefault="006D3351" w:rsidP="00A6128B">
                      <w:pPr>
                        <w:pStyle w:val="ListParagraph"/>
                        <w:numPr>
                          <w:ilvl w:val="0"/>
                          <w:numId w:val="29"/>
                        </w:numPr>
                        <w:spacing w:after="0" w:line="240" w:lineRule="auto"/>
                        <w:rPr>
                          <w:rFonts w:ascii="HelveticaNeue-Light" w:hAnsi="HelveticaNeue-Light" w:cs="Times New Roman"/>
                        </w:rPr>
                      </w:pPr>
                      <w:r w:rsidRPr="0013692E">
                        <w:rPr>
                          <w:rFonts w:ascii="HelveticaNeue-Light" w:hAnsi="HelveticaNeue-Light" w:cs="Times New Roman"/>
                        </w:rPr>
                        <w:t>Type II = call a genotype as incorrect when it is</w:t>
                      </w:r>
                      <w:proofErr w:type="gramStart"/>
                      <w:r w:rsidRPr="0013692E">
                        <w:rPr>
                          <w:rFonts w:ascii="HelveticaNeue-Light" w:hAnsi="HelveticaNeue-Light" w:cs="Times New Roman"/>
                        </w:rPr>
                        <w:t>, in reality, correct</w:t>
                      </w:r>
                      <w:proofErr w:type="gramEnd"/>
                      <w:r w:rsidRPr="0013692E">
                        <w:rPr>
                          <w:rFonts w:ascii="HelveticaNeue-Light" w:hAnsi="HelveticaNeue-Light" w:cs="Times New Roman"/>
                        </w:rPr>
                        <w:t>.</w:t>
                      </w:r>
                    </w:p>
                    <w:p w14:paraId="7F01202A" w14:textId="77777777" w:rsidR="006D3351" w:rsidRPr="0013692E" w:rsidRDefault="006D3351" w:rsidP="00A6128B">
                      <w:pPr>
                        <w:spacing w:after="0" w:line="240" w:lineRule="auto"/>
                        <w:rPr>
                          <w:rFonts w:ascii="HelveticaNeue-Light" w:hAnsi="HelveticaNeue-Light" w:cs="Times New Roman"/>
                        </w:rPr>
                      </w:pPr>
                    </w:p>
                    <w:p w14:paraId="693BE085" w14:textId="3A9360DF" w:rsidR="006D3351" w:rsidRPr="0013692E" w:rsidRDefault="006D3351" w:rsidP="00A6128B">
                      <w:pPr>
                        <w:spacing w:after="0" w:line="240" w:lineRule="auto"/>
                        <w:rPr>
                          <w:rFonts w:ascii="HelveticaNeue-Light" w:hAnsi="HelveticaNeue-Light" w:cs="Times New Roman"/>
                        </w:rPr>
                      </w:pPr>
                      <w:r w:rsidRPr="0013692E">
                        <w:rPr>
                          <w:rFonts w:ascii="HelveticaNeue-Light" w:hAnsi="HelveticaNeue-Light" w:cs="Times New Roman"/>
                        </w:rPr>
                        <w:t xml:space="preserve">For most genomic data sets the power is high (1- type II error) because </w:t>
                      </w:r>
                      <w:proofErr w:type="gramStart"/>
                      <w:r w:rsidRPr="0013692E">
                        <w:rPr>
                          <w:rFonts w:ascii="HelveticaNeue-Light" w:hAnsi="HelveticaNeue-Light" w:cs="Times New Roman"/>
                        </w:rPr>
                        <w:t>the majority of</w:t>
                      </w:r>
                      <w:proofErr w:type="gramEnd"/>
                      <w:r w:rsidRPr="0013692E">
                        <w:rPr>
                          <w:rFonts w:ascii="HelveticaNeue-Light" w:hAnsi="HelveticaNeue-Light" w:cs="Times New Roman"/>
                        </w:rPr>
                        <w:t xml:space="preserve"> genotypes are correctly called. Nevertheless, even small amounts of type I and type II errors can have large effects </w:t>
                      </w:r>
                      <w:r>
                        <w:rPr>
                          <w:rFonts w:ascii="HelveticaNeue-Light" w:hAnsi="HelveticaNeue-Light" w:cs="Times New Roman"/>
                        </w:rPr>
                        <w:t xml:space="preserve">(on certain estimators) </w:t>
                      </w:r>
                      <w:r w:rsidRPr="0013692E">
                        <w:rPr>
                          <w:rFonts w:ascii="HelveticaNeue-Light" w:hAnsi="HelveticaNeue-Light" w:cs="Times New Roman"/>
                        </w:rPr>
                        <w:t xml:space="preserve">and filtering choices directly affect the error rates. Many researchers may think that being conservative with their filtering choices is the best or safest strategy (e.g., removing “spurious” loci), however, this strategy also often removes real loci (increases the type II error rate), and the downstream consequences can result in incorrect conclusions depending on the analyses being performed. </w:t>
                      </w:r>
                      <w:r>
                        <w:rPr>
                          <w:rFonts w:ascii="HelveticaNeue-Light" w:hAnsi="HelveticaNeue-Light" w:cs="Times New Roman"/>
                        </w:rPr>
                        <w:t xml:space="preserve">We will further discuss the interactions between error, power, and filtering. </w:t>
                      </w:r>
                    </w:p>
                    <w:p w14:paraId="392140E2" w14:textId="77777777" w:rsidR="006D3351" w:rsidRDefault="006D3351" w:rsidP="00A6128B">
                      <w:pPr>
                        <w:pStyle w:val="ListParagraph"/>
                        <w:spacing w:after="0" w:line="240" w:lineRule="auto"/>
                        <w:ind w:left="1080"/>
                        <w:rPr>
                          <w:rFonts w:ascii="Times New Roman" w:hAnsi="Times New Roman" w:cs="Times New Roman"/>
                          <w:sz w:val="24"/>
                          <w:szCs w:val="24"/>
                        </w:rPr>
                      </w:pPr>
                    </w:p>
                    <w:p w14:paraId="4C63B7FA" w14:textId="4490B22D" w:rsidR="006D3351" w:rsidRPr="005302EE" w:rsidRDefault="006D3351" w:rsidP="00DA628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04747" wp14:editId="63689001">
                            <wp:extent cx="3265213" cy="3456237"/>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77548" cy="3469293"/>
                                    </a:xfrm>
                                    <a:prstGeom prst="rect">
                                      <a:avLst/>
                                    </a:prstGeom>
                                  </pic:spPr>
                                </pic:pic>
                              </a:graphicData>
                            </a:graphic>
                          </wp:inline>
                        </w:drawing>
                      </w:r>
                    </w:p>
                  </w:txbxContent>
                </v:textbox>
              </v:shape>
            </w:pict>
          </mc:Fallback>
        </mc:AlternateContent>
      </w:r>
    </w:p>
    <w:p w14:paraId="1E744885" w14:textId="77777777" w:rsidR="004A75B2" w:rsidRPr="00A55F50" w:rsidRDefault="004A75B2" w:rsidP="004A75B2">
      <w:pPr>
        <w:spacing w:after="0" w:line="240" w:lineRule="auto"/>
        <w:rPr>
          <w:rFonts w:ascii="Times New Roman" w:hAnsi="Times New Roman"/>
          <w:b/>
          <w:color w:val="231F20"/>
        </w:rPr>
      </w:pPr>
    </w:p>
    <w:p w14:paraId="6E0ECCDD" w14:textId="77777777" w:rsidR="004A75B2" w:rsidRPr="00A55F50" w:rsidRDefault="004A75B2" w:rsidP="004A75B2">
      <w:pPr>
        <w:spacing w:after="0" w:line="240" w:lineRule="auto"/>
        <w:rPr>
          <w:rFonts w:ascii="Times New Roman" w:hAnsi="Times New Roman"/>
          <w:b/>
          <w:color w:val="231F20"/>
        </w:rPr>
      </w:pPr>
    </w:p>
    <w:p w14:paraId="48D61D1E" w14:textId="77777777" w:rsidR="004A75B2" w:rsidRPr="00A55F50" w:rsidRDefault="004A75B2" w:rsidP="004A75B2">
      <w:pPr>
        <w:spacing w:after="0" w:line="240" w:lineRule="auto"/>
        <w:rPr>
          <w:rFonts w:ascii="Times New Roman" w:hAnsi="Times New Roman"/>
          <w:b/>
          <w:color w:val="231F20"/>
        </w:rPr>
      </w:pPr>
    </w:p>
    <w:p w14:paraId="5927D1DA" w14:textId="77777777" w:rsidR="004A75B2" w:rsidRPr="00A55F50" w:rsidRDefault="004A75B2" w:rsidP="004A75B2">
      <w:pPr>
        <w:spacing w:after="0" w:line="240" w:lineRule="auto"/>
        <w:rPr>
          <w:rFonts w:ascii="Times New Roman" w:hAnsi="Times New Roman"/>
          <w:b/>
          <w:color w:val="231F20"/>
        </w:rPr>
      </w:pPr>
    </w:p>
    <w:p w14:paraId="67AA7CBF" w14:textId="77777777" w:rsidR="004A75B2" w:rsidRPr="00A55F50" w:rsidRDefault="004A75B2" w:rsidP="004A75B2">
      <w:pPr>
        <w:spacing w:after="0" w:line="240" w:lineRule="auto"/>
        <w:rPr>
          <w:rFonts w:ascii="Times New Roman" w:hAnsi="Times New Roman"/>
          <w:b/>
          <w:color w:val="231F20"/>
        </w:rPr>
      </w:pPr>
    </w:p>
    <w:p w14:paraId="1280A273" w14:textId="77777777" w:rsidR="004A75B2" w:rsidRPr="00A55F50" w:rsidRDefault="004A75B2" w:rsidP="004A75B2">
      <w:pPr>
        <w:spacing w:after="0" w:line="240" w:lineRule="auto"/>
        <w:rPr>
          <w:rFonts w:ascii="Times New Roman" w:hAnsi="Times New Roman"/>
          <w:b/>
          <w:color w:val="231F20"/>
        </w:rPr>
      </w:pPr>
    </w:p>
    <w:p w14:paraId="6BE4E14D" w14:textId="77777777" w:rsidR="004A75B2" w:rsidRPr="00A55F50" w:rsidRDefault="004A75B2" w:rsidP="004A75B2">
      <w:pPr>
        <w:spacing w:after="0" w:line="240" w:lineRule="auto"/>
        <w:rPr>
          <w:rFonts w:ascii="Times New Roman" w:hAnsi="Times New Roman"/>
          <w:b/>
          <w:color w:val="231F20"/>
        </w:rPr>
      </w:pPr>
    </w:p>
    <w:p w14:paraId="46A44AC5" w14:textId="77777777" w:rsidR="004A75B2" w:rsidRPr="00A55F50" w:rsidRDefault="004A75B2" w:rsidP="004A75B2">
      <w:pPr>
        <w:spacing w:after="0" w:line="240" w:lineRule="auto"/>
        <w:rPr>
          <w:rFonts w:ascii="Times New Roman" w:hAnsi="Times New Roman"/>
          <w:b/>
          <w:color w:val="231F20"/>
        </w:rPr>
      </w:pPr>
    </w:p>
    <w:p w14:paraId="27D554E3" w14:textId="77777777" w:rsidR="004A75B2" w:rsidRPr="00A55F50" w:rsidRDefault="004A75B2" w:rsidP="004A75B2">
      <w:pPr>
        <w:spacing w:after="0" w:line="240" w:lineRule="auto"/>
        <w:rPr>
          <w:rFonts w:ascii="Times New Roman" w:hAnsi="Times New Roman"/>
          <w:b/>
          <w:color w:val="231F20"/>
        </w:rPr>
      </w:pPr>
    </w:p>
    <w:p w14:paraId="3E2662D4" w14:textId="55E4C5AD" w:rsidR="004A75B2" w:rsidRPr="00A55F50" w:rsidRDefault="004A75B2" w:rsidP="004A75B2">
      <w:pPr>
        <w:spacing w:after="0" w:line="240" w:lineRule="auto"/>
        <w:rPr>
          <w:rFonts w:ascii="Times New Roman" w:hAnsi="Times New Roman"/>
          <w:b/>
          <w:color w:val="231F20"/>
        </w:rPr>
      </w:pPr>
    </w:p>
    <w:p w14:paraId="448051EB" w14:textId="09D37692" w:rsidR="00346110" w:rsidRPr="00A55F50" w:rsidRDefault="00346110" w:rsidP="004A75B2">
      <w:pPr>
        <w:spacing w:after="0" w:line="240" w:lineRule="auto"/>
        <w:rPr>
          <w:rFonts w:ascii="Times New Roman" w:hAnsi="Times New Roman"/>
          <w:b/>
          <w:color w:val="231F20"/>
        </w:rPr>
      </w:pPr>
    </w:p>
    <w:p w14:paraId="10787C7C" w14:textId="794C526C" w:rsidR="00346110" w:rsidRPr="00A55F50" w:rsidRDefault="00346110" w:rsidP="004A75B2">
      <w:pPr>
        <w:spacing w:after="0" w:line="240" w:lineRule="auto"/>
        <w:rPr>
          <w:rFonts w:ascii="Times New Roman" w:hAnsi="Times New Roman"/>
          <w:b/>
          <w:color w:val="231F20"/>
        </w:rPr>
      </w:pPr>
    </w:p>
    <w:p w14:paraId="0002EDFA" w14:textId="0B70434D" w:rsidR="00346110" w:rsidRPr="00A55F50" w:rsidRDefault="00346110" w:rsidP="004A75B2">
      <w:pPr>
        <w:spacing w:after="0" w:line="240" w:lineRule="auto"/>
        <w:rPr>
          <w:rFonts w:ascii="Times New Roman" w:hAnsi="Times New Roman"/>
          <w:b/>
          <w:color w:val="231F20"/>
        </w:rPr>
      </w:pPr>
    </w:p>
    <w:p w14:paraId="6CD28C48" w14:textId="645C8D61" w:rsidR="00346110" w:rsidRPr="00A55F50" w:rsidRDefault="00346110" w:rsidP="004A75B2">
      <w:pPr>
        <w:spacing w:after="0" w:line="240" w:lineRule="auto"/>
        <w:rPr>
          <w:rFonts w:ascii="Times New Roman" w:hAnsi="Times New Roman"/>
          <w:b/>
          <w:color w:val="231F20"/>
        </w:rPr>
      </w:pPr>
    </w:p>
    <w:p w14:paraId="4DA8A046" w14:textId="591975B2" w:rsidR="00346110" w:rsidRPr="00A55F50" w:rsidRDefault="00346110" w:rsidP="004A75B2">
      <w:pPr>
        <w:spacing w:after="0" w:line="240" w:lineRule="auto"/>
        <w:rPr>
          <w:rFonts w:ascii="Times New Roman" w:hAnsi="Times New Roman"/>
          <w:b/>
          <w:color w:val="231F20"/>
        </w:rPr>
      </w:pPr>
    </w:p>
    <w:p w14:paraId="40C50674" w14:textId="61957358" w:rsidR="00346110" w:rsidRPr="00A55F50" w:rsidRDefault="00346110" w:rsidP="004A75B2">
      <w:pPr>
        <w:spacing w:after="0" w:line="240" w:lineRule="auto"/>
        <w:rPr>
          <w:rFonts w:ascii="Times New Roman" w:hAnsi="Times New Roman"/>
          <w:b/>
          <w:color w:val="231F20"/>
        </w:rPr>
      </w:pPr>
    </w:p>
    <w:p w14:paraId="3D76E3B1" w14:textId="77777777" w:rsidR="00346110" w:rsidRPr="00A55F50" w:rsidRDefault="00346110" w:rsidP="004A75B2">
      <w:pPr>
        <w:spacing w:after="0" w:line="240" w:lineRule="auto"/>
        <w:rPr>
          <w:rFonts w:ascii="Times New Roman" w:hAnsi="Times New Roman"/>
          <w:b/>
          <w:color w:val="231F20"/>
        </w:rPr>
      </w:pPr>
    </w:p>
    <w:p w14:paraId="61AA3B1A" w14:textId="77777777" w:rsidR="004A75B2" w:rsidRPr="00374CF3" w:rsidRDefault="004A75B2" w:rsidP="004A75B2">
      <w:pPr>
        <w:spacing w:after="0" w:line="240" w:lineRule="auto"/>
        <w:rPr>
          <w:rFonts w:ascii="Times New Roman" w:hAnsi="Times New Roman" w:cs="Times New Roman"/>
          <w:sz w:val="24"/>
          <w:szCs w:val="24"/>
        </w:rPr>
      </w:pPr>
    </w:p>
    <w:p w14:paraId="5AAA3759" w14:textId="56182F5A" w:rsidR="004A75B2" w:rsidRPr="00A55F50" w:rsidRDefault="004A75B2" w:rsidP="004A75B2">
      <w:pPr>
        <w:spacing w:after="0" w:line="240" w:lineRule="auto"/>
        <w:rPr>
          <w:rFonts w:ascii="Times New Roman" w:hAnsi="Times New Roman"/>
          <w:b/>
          <w:color w:val="231F20"/>
        </w:rPr>
      </w:pPr>
    </w:p>
    <w:p w14:paraId="4F1A488B" w14:textId="77777777" w:rsidR="004A75B2" w:rsidRPr="00A55F50" w:rsidRDefault="004A75B2" w:rsidP="004A75B2">
      <w:pPr>
        <w:spacing w:after="0" w:line="240" w:lineRule="auto"/>
        <w:rPr>
          <w:rFonts w:ascii="Times New Roman" w:hAnsi="Times New Roman"/>
          <w:b/>
          <w:color w:val="231F20"/>
        </w:rPr>
      </w:pPr>
    </w:p>
    <w:p w14:paraId="3E5DD5F6" w14:textId="77777777" w:rsidR="004A75B2" w:rsidRPr="00A55F50" w:rsidRDefault="004A75B2" w:rsidP="004A75B2">
      <w:pPr>
        <w:spacing w:after="0" w:line="240" w:lineRule="auto"/>
        <w:rPr>
          <w:rFonts w:ascii="Times New Roman" w:hAnsi="Times New Roman"/>
          <w:b/>
          <w:color w:val="231F20"/>
        </w:rPr>
      </w:pPr>
    </w:p>
    <w:p w14:paraId="1714742A" w14:textId="06B91A1F" w:rsidR="005302EE" w:rsidRDefault="005302EE" w:rsidP="004A75B2">
      <w:pPr>
        <w:spacing w:after="0" w:line="240" w:lineRule="auto"/>
        <w:rPr>
          <w:rFonts w:ascii="HelveticaNeue-Light" w:hAnsi="HelveticaNeue-Light" w:cs="HelveticaNeue-Light"/>
          <w:b/>
          <w:color w:val="231F20"/>
        </w:rPr>
      </w:pPr>
    </w:p>
    <w:p w14:paraId="062BC6D8" w14:textId="58780D0E" w:rsidR="005302EE" w:rsidRDefault="005302EE" w:rsidP="004A75B2">
      <w:pPr>
        <w:spacing w:after="0" w:line="240" w:lineRule="auto"/>
        <w:rPr>
          <w:rFonts w:ascii="HelveticaNeue-Light" w:hAnsi="HelveticaNeue-Light" w:cs="HelveticaNeue-Light"/>
          <w:b/>
          <w:color w:val="231F20"/>
        </w:rPr>
      </w:pPr>
    </w:p>
    <w:p w14:paraId="1099C1F5" w14:textId="75B28EBF" w:rsidR="005302EE" w:rsidRDefault="005302EE" w:rsidP="004A75B2">
      <w:pPr>
        <w:spacing w:after="0" w:line="240" w:lineRule="auto"/>
        <w:rPr>
          <w:rFonts w:ascii="HelveticaNeue-Light" w:hAnsi="HelveticaNeue-Light" w:cs="HelveticaNeue-Light"/>
          <w:b/>
          <w:color w:val="231F20"/>
        </w:rPr>
      </w:pPr>
    </w:p>
    <w:p w14:paraId="5E1B1ECF" w14:textId="5179DAEB" w:rsidR="005302EE" w:rsidRDefault="005302EE" w:rsidP="004A75B2">
      <w:pPr>
        <w:spacing w:after="0" w:line="240" w:lineRule="auto"/>
        <w:rPr>
          <w:rFonts w:ascii="HelveticaNeue-Light" w:hAnsi="HelveticaNeue-Light" w:cs="HelveticaNeue-Light"/>
          <w:b/>
          <w:color w:val="231F20"/>
        </w:rPr>
      </w:pPr>
    </w:p>
    <w:p w14:paraId="4AD03C8B" w14:textId="31AF6BCD" w:rsidR="005302EE" w:rsidRDefault="005302EE" w:rsidP="004A75B2">
      <w:pPr>
        <w:spacing w:after="0" w:line="240" w:lineRule="auto"/>
        <w:rPr>
          <w:rFonts w:ascii="HelveticaNeue-Light" w:hAnsi="HelveticaNeue-Light" w:cs="HelveticaNeue-Light"/>
          <w:b/>
          <w:color w:val="231F20"/>
        </w:rPr>
      </w:pPr>
    </w:p>
    <w:p w14:paraId="31C76001" w14:textId="48BAD99C" w:rsidR="005302EE" w:rsidRDefault="005302EE" w:rsidP="004A75B2">
      <w:pPr>
        <w:spacing w:after="0" w:line="240" w:lineRule="auto"/>
        <w:rPr>
          <w:rFonts w:ascii="HelveticaNeue-Light" w:hAnsi="HelveticaNeue-Light" w:cs="HelveticaNeue-Light"/>
          <w:b/>
          <w:color w:val="231F20"/>
        </w:rPr>
      </w:pPr>
    </w:p>
    <w:p w14:paraId="433B07F1" w14:textId="4AAC9353" w:rsidR="005302EE" w:rsidRDefault="005302EE" w:rsidP="004A75B2">
      <w:pPr>
        <w:spacing w:after="0" w:line="240" w:lineRule="auto"/>
        <w:rPr>
          <w:rFonts w:ascii="HelveticaNeue-Light" w:hAnsi="HelveticaNeue-Light" w:cs="HelveticaNeue-Light"/>
          <w:b/>
          <w:color w:val="231F20"/>
        </w:rPr>
      </w:pPr>
    </w:p>
    <w:p w14:paraId="599CAAC5" w14:textId="6A503CAD" w:rsidR="005302EE" w:rsidRDefault="005302EE" w:rsidP="004A75B2">
      <w:pPr>
        <w:spacing w:after="0" w:line="240" w:lineRule="auto"/>
        <w:rPr>
          <w:rFonts w:ascii="HelveticaNeue-Light" w:hAnsi="HelveticaNeue-Light" w:cs="HelveticaNeue-Light"/>
          <w:b/>
          <w:color w:val="231F20"/>
        </w:rPr>
      </w:pPr>
    </w:p>
    <w:p w14:paraId="2334B561" w14:textId="381F1FBB" w:rsidR="005302EE" w:rsidRDefault="005302EE" w:rsidP="004A75B2">
      <w:pPr>
        <w:spacing w:after="0" w:line="240" w:lineRule="auto"/>
        <w:rPr>
          <w:rFonts w:ascii="HelveticaNeue-Light" w:hAnsi="HelveticaNeue-Light" w:cs="HelveticaNeue-Light"/>
          <w:b/>
          <w:color w:val="231F20"/>
        </w:rPr>
      </w:pPr>
    </w:p>
    <w:p w14:paraId="1D112C71" w14:textId="36E2A6EB" w:rsidR="005302EE" w:rsidRDefault="005302EE" w:rsidP="004A75B2">
      <w:pPr>
        <w:spacing w:after="0" w:line="240" w:lineRule="auto"/>
        <w:rPr>
          <w:rFonts w:ascii="HelveticaNeue-Light" w:hAnsi="HelveticaNeue-Light" w:cs="HelveticaNeue-Light"/>
          <w:b/>
          <w:color w:val="231F20"/>
        </w:rPr>
      </w:pPr>
    </w:p>
    <w:p w14:paraId="302A643B" w14:textId="6554039F" w:rsidR="005302EE" w:rsidRDefault="005302EE" w:rsidP="004A75B2">
      <w:pPr>
        <w:spacing w:after="0" w:line="240" w:lineRule="auto"/>
        <w:rPr>
          <w:rFonts w:ascii="HelveticaNeue-Light" w:hAnsi="HelveticaNeue-Light" w:cs="HelveticaNeue-Light"/>
          <w:b/>
          <w:color w:val="231F20"/>
        </w:rPr>
      </w:pPr>
    </w:p>
    <w:p w14:paraId="631BE2F2" w14:textId="3FDE453E" w:rsidR="005302EE" w:rsidRDefault="005302EE" w:rsidP="004A75B2">
      <w:pPr>
        <w:spacing w:after="0" w:line="240" w:lineRule="auto"/>
        <w:rPr>
          <w:rFonts w:ascii="HelveticaNeue-Light" w:hAnsi="HelveticaNeue-Light" w:cs="HelveticaNeue-Light"/>
          <w:b/>
          <w:color w:val="231F20"/>
        </w:rPr>
      </w:pPr>
    </w:p>
    <w:p w14:paraId="4D132182" w14:textId="71F944BA" w:rsidR="005302EE" w:rsidRDefault="005302EE" w:rsidP="004A75B2">
      <w:pPr>
        <w:spacing w:after="0" w:line="240" w:lineRule="auto"/>
        <w:rPr>
          <w:rFonts w:ascii="HelveticaNeue-Light" w:hAnsi="HelveticaNeue-Light" w:cs="HelveticaNeue-Light"/>
          <w:b/>
          <w:color w:val="231F20"/>
        </w:rPr>
      </w:pPr>
    </w:p>
    <w:p w14:paraId="02CE7EDF" w14:textId="46E5E8AF" w:rsidR="005302EE" w:rsidRDefault="005302EE" w:rsidP="004A75B2">
      <w:pPr>
        <w:spacing w:after="0" w:line="240" w:lineRule="auto"/>
        <w:rPr>
          <w:rFonts w:ascii="HelveticaNeue-Light" w:hAnsi="HelveticaNeue-Light" w:cs="HelveticaNeue-Light"/>
          <w:b/>
          <w:color w:val="231F20"/>
        </w:rPr>
      </w:pPr>
    </w:p>
    <w:p w14:paraId="7D1C59D7" w14:textId="43AF7CE6" w:rsidR="005302EE" w:rsidRDefault="005302EE" w:rsidP="004A75B2">
      <w:pPr>
        <w:spacing w:after="0" w:line="240" w:lineRule="auto"/>
        <w:rPr>
          <w:rFonts w:ascii="HelveticaNeue-Light" w:hAnsi="HelveticaNeue-Light" w:cs="HelveticaNeue-Light"/>
          <w:b/>
          <w:color w:val="231F20"/>
        </w:rPr>
      </w:pPr>
    </w:p>
    <w:p w14:paraId="7BB608C8" w14:textId="7F5544A1" w:rsidR="004A75B2" w:rsidRPr="00374CF3" w:rsidRDefault="004A75B2" w:rsidP="004A75B2">
      <w:pPr>
        <w:spacing w:after="0" w:line="240" w:lineRule="auto"/>
        <w:rPr>
          <w:rFonts w:ascii="Times New Roman" w:hAnsi="Times New Roman" w:cs="Times New Roman"/>
          <w:sz w:val="24"/>
          <w:szCs w:val="24"/>
        </w:rPr>
      </w:pPr>
    </w:p>
    <w:p w14:paraId="117BC9B5" w14:textId="77777777" w:rsidR="004A75B2" w:rsidRPr="00374CF3" w:rsidRDefault="004A75B2" w:rsidP="004A75B2">
      <w:pPr>
        <w:spacing w:after="0" w:line="240" w:lineRule="auto"/>
        <w:rPr>
          <w:rFonts w:ascii="Times New Roman" w:hAnsi="Times New Roman" w:cs="Times New Roman"/>
          <w:sz w:val="24"/>
          <w:szCs w:val="24"/>
        </w:rPr>
      </w:pPr>
    </w:p>
    <w:p w14:paraId="7A467522" w14:textId="77777777" w:rsidR="004A75B2" w:rsidRPr="00374CF3" w:rsidRDefault="00292BD7" w:rsidP="004A75B2">
      <w:pPr>
        <w:spacing w:after="0" w:line="240" w:lineRule="auto"/>
        <w:rPr>
          <w:rFonts w:ascii="Times New Roman" w:hAnsi="Times New Roman" w:cs="Times New Roman"/>
          <w:sz w:val="24"/>
          <w:szCs w:val="24"/>
        </w:rPr>
      </w:pPr>
      <w:commentRangeStart w:id="10"/>
      <w:commentRangeEnd w:id="10"/>
      <w:r>
        <w:rPr>
          <w:rStyle w:val="CommentReference"/>
        </w:rPr>
        <w:lastRenderedPageBreak/>
        <w:commentReference w:id="10"/>
      </w:r>
    </w:p>
    <w:p w14:paraId="7C088505" w14:textId="77777777" w:rsidR="004A75B2" w:rsidRPr="00374CF3" w:rsidRDefault="004A75B2" w:rsidP="004A75B2">
      <w:pPr>
        <w:spacing w:after="0" w:line="240" w:lineRule="auto"/>
        <w:rPr>
          <w:rFonts w:ascii="Times New Roman" w:hAnsi="Times New Roman" w:cs="Times New Roman"/>
          <w:sz w:val="24"/>
          <w:szCs w:val="24"/>
        </w:rPr>
      </w:pPr>
    </w:p>
    <w:p w14:paraId="618A7D45" w14:textId="1D66E1D3" w:rsidR="004A75B2" w:rsidRPr="00A55F50" w:rsidRDefault="00DA6285" w:rsidP="004A75B2">
      <w:pPr>
        <w:spacing w:after="0" w:line="240" w:lineRule="auto"/>
        <w:rPr>
          <w:rFonts w:ascii="Times New Roman" w:hAnsi="Times New Roman"/>
          <w:b/>
          <w:color w:val="231F20"/>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1676D2" wp14:editId="7EFDBCB8">
                <wp:simplePos x="0" y="0"/>
                <wp:positionH relativeFrom="column">
                  <wp:posOffset>32368</wp:posOffset>
                </wp:positionH>
                <wp:positionV relativeFrom="paragraph">
                  <wp:posOffset>-169933</wp:posOffset>
                </wp:positionV>
                <wp:extent cx="5314950" cy="1885445"/>
                <wp:effectExtent l="0" t="0" r="19050" b="196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885445"/>
                        </a:xfrm>
                        <a:prstGeom prst="rect">
                          <a:avLst/>
                        </a:prstGeom>
                        <a:solidFill>
                          <a:srgbClr val="FFFFFF"/>
                        </a:solidFill>
                        <a:ln w="9525">
                          <a:solidFill>
                            <a:srgbClr val="000000"/>
                          </a:solidFill>
                          <a:miter lim="800000"/>
                          <a:headEnd/>
                          <a:tailEnd/>
                        </a:ln>
                      </wps:spPr>
                      <wps:txbx>
                        <w:txbxContent>
                          <w:p w14:paraId="5069B52B" w14:textId="77777777" w:rsidR="006D3351" w:rsidDel="00C64AA8" w:rsidRDefault="006D3351" w:rsidP="004A75B2">
                            <w:pPr>
                              <w:spacing w:after="0" w:line="240" w:lineRule="auto"/>
                              <w:rPr>
                                <w:del w:id="11" w:author="Hemstrom, William Beryl" w:date="2023-04-14T15:40:00Z"/>
                                <w:rFonts w:ascii="Times New Roman" w:hAnsi="Times New Roman" w:cs="Times New Roman"/>
                                <w:sz w:val="24"/>
                                <w:szCs w:val="24"/>
                              </w:rPr>
                            </w:pPr>
                          </w:p>
                          <w:p w14:paraId="02580CEA" w14:textId="69F8F9BB" w:rsidR="006D3351" w:rsidRDefault="006D3351" w:rsidP="004A75B2">
                            <w:pPr>
                              <w:spacing w:after="0" w:line="240" w:lineRule="auto"/>
                              <w:rPr>
                                <w:rFonts w:ascii="HelveticaNeue-Light" w:hAnsi="HelveticaNeue-Light" w:cs="HelveticaNeue-Light"/>
                                <w:b/>
                                <w:color w:val="231F20"/>
                              </w:rPr>
                            </w:pPr>
                            <w:r w:rsidRPr="00C96B29">
                              <w:rPr>
                                <w:rFonts w:ascii="HelveticaNeue-Light" w:hAnsi="HelveticaNeue-Light" w:cs="HelveticaNeue-Light"/>
                                <w:b/>
                                <w:color w:val="231F20"/>
                              </w:rPr>
                              <w:t xml:space="preserve">Box </w:t>
                            </w:r>
                            <w:r>
                              <w:rPr>
                                <w:rFonts w:ascii="HelveticaNeue-Light" w:hAnsi="HelveticaNeue-Light" w:cs="HelveticaNeue-Light"/>
                                <w:b/>
                                <w:color w:val="231F20"/>
                              </w:rPr>
                              <w:t>3</w:t>
                            </w:r>
                            <w:r w:rsidRPr="00C96B29">
                              <w:rPr>
                                <w:rFonts w:ascii="HelveticaNeue-Light" w:hAnsi="HelveticaNeue-Light" w:cs="HelveticaNeue-Light"/>
                                <w:b/>
                                <w:color w:val="231F20"/>
                              </w:rPr>
                              <w:t xml:space="preserve"> | </w:t>
                            </w:r>
                            <w:r w:rsidR="00D333FE">
                              <w:rPr>
                                <w:rFonts w:ascii="HelveticaNeue-Light" w:hAnsi="HelveticaNeue-Light" w:cs="HelveticaNeue-Light"/>
                                <w:b/>
                                <w:color w:val="231F20"/>
                              </w:rPr>
                              <w:t>Low Coverage and Low Quality</w:t>
                            </w:r>
                          </w:p>
                          <w:p w14:paraId="12010F56" w14:textId="01C27BE3" w:rsidR="00BC7508" w:rsidRPr="00C64AA8" w:rsidRDefault="00BC7508" w:rsidP="004A75B2">
                            <w:pPr>
                              <w:spacing w:after="0" w:line="240" w:lineRule="auto"/>
                              <w:rPr>
                                <w:rFonts w:ascii="Times New Roman" w:hAnsi="Times New Roman" w:cs="Times New Roman"/>
                                <w:bCs/>
                                <w:sz w:val="24"/>
                                <w:szCs w:val="24"/>
                              </w:rPr>
                            </w:pPr>
                            <w:r>
                              <w:rPr>
                                <w:rFonts w:ascii="HelveticaNeue-Light" w:hAnsi="HelveticaNeue-Light" w:cs="HelveticaNeue-Light"/>
                                <w:bCs/>
                                <w:color w:val="231F20"/>
                              </w:rPr>
                              <w:t xml:space="preserve">We will discuss the filtering approaches when using particularly low coverage or </w:t>
                            </w:r>
                            <w:proofErr w:type="gramStart"/>
                            <w:r>
                              <w:rPr>
                                <w:rFonts w:ascii="HelveticaNeue-Light" w:hAnsi="HelveticaNeue-Light" w:cs="HelveticaNeue-Light"/>
                                <w:bCs/>
                                <w:color w:val="231F20"/>
                              </w:rPr>
                              <w:t>low quality</w:t>
                            </w:r>
                            <w:proofErr w:type="gramEnd"/>
                            <w:r>
                              <w:rPr>
                                <w:rFonts w:ascii="HelveticaNeue-Light" w:hAnsi="HelveticaNeue-Light" w:cs="HelveticaNeue-Light"/>
                                <w:bCs/>
                                <w:color w:val="231F20"/>
                              </w:rPr>
                              <w:t xml:space="preserve"> sequencing data, where the risks of Type I errors during genotyping are highest. We will review suggestions and demonstrate the results of filtering approaches in such instances</w:t>
                            </w:r>
                            <w:r w:rsidR="004107DD">
                              <w:rPr>
                                <w:rFonts w:ascii="HelveticaNeue-Light" w:hAnsi="HelveticaNeue-Light" w:cs="HelveticaNeue-Light"/>
                                <w:bCs/>
                                <w:color w:val="231F20"/>
                              </w:rPr>
                              <w:t xml:space="preserve">. We will highlight the possible filtering considerations when using environmental or ancient DNA (eDNA and </w:t>
                            </w:r>
                            <w:proofErr w:type="spellStart"/>
                            <w:r w:rsidR="004107DD">
                              <w:rPr>
                                <w:rFonts w:ascii="HelveticaNeue-Light" w:hAnsi="HelveticaNeue-Light" w:cs="HelveticaNeue-Light"/>
                                <w:bCs/>
                                <w:color w:val="231F20"/>
                              </w:rPr>
                              <w:t>aDNA</w:t>
                            </w:r>
                            <w:proofErr w:type="spellEnd"/>
                            <w:r w:rsidR="004107DD">
                              <w:rPr>
                                <w:rFonts w:ascii="HelveticaNeue-Light" w:hAnsi="HelveticaNeue-Light" w:cs="HelveticaNeue-Light"/>
                                <w:bCs/>
                                <w:color w:val="231F20"/>
                              </w:rPr>
                              <w:t>, respectively)</w:t>
                            </w:r>
                            <w:r>
                              <w:rPr>
                                <w:rFonts w:ascii="HelveticaNeue-Light" w:hAnsi="HelveticaNeue-Light" w:cs="HelveticaNeue-Light"/>
                                <w:bCs/>
                                <w:color w:val="231F20"/>
                              </w:rPr>
                              <w:t xml:space="preserve"> using </w:t>
                            </w:r>
                            <w:r w:rsidR="004107DD">
                              <w:rPr>
                                <w:rFonts w:ascii="HelveticaNeue-Light" w:hAnsi="HelveticaNeue-Light" w:cs="HelveticaNeue-Light"/>
                                <w:bCs/>
                                <w:color w:val="231F20"/>
                              </w:rPr>
                              <w:t xml:space="preserve">a recent, </w:t>
                            </w:r>
                            <w:proofErr w:type="gramStart"/>
                            <w:r w:rsidR="004107DD">
                              <w:rPr>
                                <w:rFonts w:ascii="HelveticaNeue-Light" w:hAnsi="HelveticaNeue-Light" w:cs="HelveticaNeue-Light"/>
                                <w:bCs/>
                                <w:color w:val="231F20"/>
                              </w:rPr>
                              <w:t>high profile</w:t>
                            </w:r>
                            <w:proofErr w:type="gramEnd"/>
                            <w:r w:rsidR="004107DD">
                              <w:rPr>
                                <w:rFonts w:ascii="HelveticaNeue-Light" w:hAnsi="HelveticaNeue-Light" w:cs="HelveticaNeue-Light"/>
                                <w:bCs/>
                                <w:color w:val="231F20"/>
                              </w:rPr>
                              <w:t xml:space="preserve"> study of ancient eDNA analyzed by </w:t>
                            </w:r>
                            <w:proofErr w:type="spellStart"/>
                            <w:r w:rsidR="004107DD">
                              <w:rPr>
                                <w:rFonts w:ascii="HelveticaNeue-Light" w:hAnsi="HelveticaNeue-Light" w:cs="HelveticaNeue-Light"/>
                                <w:bCs/>
                                <w:color w:val="231F20"/>
                              </w:rPr>
                              <w:t>Vernot</w:t>
                            </w:r>
                            <w:proofErr w:type="spellEnd"/>
                            <w:r w:rsidR="004107DD">
                              <w:rPr>
                                <w:rFonts w:ascii="HelveticaNeue-Light" w:hAnsi="HelveticaNeue-Light" w:cs="HelveticaNeue-Light"/>
                                <w:bCs/>
                                <w:color w:val="231F20"/>
                              </w:rPr>
                              <w:t xml:space="preserve"> et al. (2021), which is a particularly apt example because it combines these two particularly error prone approaches.</w:t>
                            </w:r>
                          </w:p>
                          <w:p w14:paraId="06F41BC4" w14:textId="36694FA6" w:rsidR="006D3351" w:rsidRPr="0013692E" w:rsidRDefault="00D333FE" w:rsidP="00D9396D">
                            <w:pPr>
                              <w:spacing w:after="0" w:line="240" w:lineRule="auto"/>
                              <w:rPr>
                                <w:rFonts w:ascii="HelveticaNeue-Light" w:hAnsi="HelveticaNeue-Light" w:cs="Times New Roman"/>
                              </w:rPr>
                            </w:pPr>
                            <w:r>
                              <w:rPr>
                                <w:rFonts w:ascii="HelveticaNeue-Light" w:hAnsi="HelveticaNeue-Light" w:cs="Times New Roman"/>
                              </w:rPr>
                              <w:t>Neanderthals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676D2" id="Text Box 7" o:spid="_x0000_s1029" type="#_x0000_t202" style="position:absolute;margin-left:2.55pt;margin-top:-13.4pt;width:418.5pt;height:14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">
                <v:textbox>
                  <w:txbxContent>
                    <w:p w14:paraId="5069B52B" w14:textId="77777777" w:rsidR="006D3351" w:rsidDel="00C64AA8" w:rsidRDefault="006D3351" w:rsidP="004A75B2">
                      <w:pPr>
                        <w:spacing w:after="0" w:line="240" w:lineRule="auto"/>
                        <w:rPr>
                          <w:del w:id="12" w:author="Hemstrom, William Beryl" w:date="2023-04-14T15:40:00Z"/>
                          <w:rFonts w:ascii="Times New Roman" w:hAnsi="Times New Roman" w:cs="Times New Roman"/>
                          <w:sz w:val="24"/>
                          <w:szCs w:val="24"/>
                        </w:rPr>
                      </w:pPr>
                    </w:p>
                    <w:p w14:paraId="02580CEA" w14:textId="69F8F9BB" w:rsidR="006D3351" w:rsidRDefault="006D3351" w:rsidP="004A75B2">
                      <w:pPr>
                        <w:spacing w:after="0" w:line="240" w:lineRule="auto"/>
                        <w:rPr>
                          <w:rFonts w:ascii="HelveticaNeue-Light" w:hAnsi="HelveticaNeue-Light" w:cs="HelveticaNeue-Light"/>
                          <w:b/>
                          <w:color w:val="231F20"/>
                        </w:rPr>
                      </w:pPr>
                      <w:r w:rsidRPr="00C96B29">
                        <w:rPr>
                          <w:rFonts w:ascii="HelveticaNeue-Light" w:hAnsi="HelveticaNeue-Light" w:cs="HelveticaNeue-Light"/>
                          <w:b/>
                          <w:color w:val="231F20"/>
                        </w:rPr>
                        <w:t xml:space="preserve">Box </w:t>
                      </w:r>
                      <w:r>
                        <w:rPr>
                          <w:rFonts w:ascii="HelveticaNeue-Light" w:hAnsi="HelveticaNeue-Light" w:cs="HelveticaNeue-Light"/>
                          <w:b/>
                          <w:color w:val="231F20"/>
                        </w:rPr>
                        <w:t>3</w:t>
                      </w:r>
                      <w:r w:rsidRPr="00C96B29">
                        <w:rPr>
                          <w:rFonts w:ascii="HelveticaNeue-Light" w:hAnsi="HelveticaNeue-Light" w:cs="HelveticaNeue-Light"/>
                          <w:b/>
                          <w:color w:val="231F20"/>
                        </w:rPr>
                        <w:t xml:space="preserve"> | </w:t>
                      </w:r>
                      <w:r w:rsidR="00D333FE">
                        <w:rPr>
                          <w:rFonts w:ascii="HelveticaNeue-Light" w:hAnsi="HelveticaNeue-Light" w:cs="HelveticaNeue-Light"/>
                          <w:b/>
                          <w:color w:val="231F20"/>
                        </w:rPr>
                        <w:t>Low Coverage and Low Quality</w:t>
                      </w:r>
                    </w:p>
                    <w:p w14:paraId="12010F56" w14:textId="01C27BE3" w:rsidR="00BC7508" w:rsidRPr="00C64AA8" w:rsidRDefault="00BC7508" w:rsidP="004A75B2">
                      <w:pPr>
                        <w:spacing w:after="0" w:line="240" w:lineRule="auto"/>
                        <w:rPr>
                          <w:rFonts w:ascii="Times New Roman" w:hAnsi="Times New Roman" w:cs="Times New Roman"/>
                          <w:bCs/>
                          <w:sz w:val="24"/>
                          <w:szCs w:val="24"/>
                        </w:rPr>
                      </w:pPr>
                      <w:r>
                        <w:rPr>
                          <w:rFonts w:ascii="HelveticaNeue-Light" w:hAnsi="HelveticaNeue-Light" w:cs="HelveticaNeue-Light"/>
                          <w:bCs/>
                          <w:color w:val="231F20"/>
                        </w:rPr>
                        <w:t xml:space="preserve">We will discuss the filtering approaches when using particularly low coverage or </w:t>
                      </w:r>
                      <w:proofErr w:type="gramStart"/>
                      <w:r>
                        <w:rPr>
                          <w:rFonts w:ascii="HelveticaNeue-Light" w:hAnsi="HelveticaNeue-Light" w:cs="HelveticaNeue-Light"/>
                          <w:bCs/>
                          <w:color w:val="231F20"/>
                        </w:rPr>
                        <w:t>low quality</w:t>
                      </w:r>
                      <w:proofErr w:type="gramEnd"/>
                      <w:r>
                        <w:rPr>
                          <w:rFonts w:ascii="HelveticaNeue-Light" w:hAnsi="HelveticaNeue-Light" w:cs="HelveticaNeue-Light"/>
                          <w:bCs/>
                          <w:color w:val="231F20"/>
                        </w:rPr>
                        <w:t xml:space="preserve"> sequencing data, where the risks of Type I errors during genotyping are highest. We will review suggestions and demonstrate the results of filtering approaches in such instances</w:t>
                      </w:r>
                      <w:r w:rsidR="004107DD">
                        <w:rPr>
                          <w:rFonts w:ascii="HelveticaNeue-Light" w:hAnsi="HelveticaNeue-Light" w:cs="HelveticaNeue-Light"/>
                          <w:bCs/>
                          <w:color w:val="231F20"/>
                        </w:rPr>
                        <w:t xml:space="preserve">. We will highlight the possible filtering considerations when using environmental or ancient DNA (eDNA and </w:t>
                      </w:r>
                      <w:proofErr w:type="spellStart"/>
                      <w:r w:rsidR="004107DD">
                        <w:rPr>
                          <w:rFonts w:ascii="HelveticaNeue-Light" w:hAnsi="HelveticaNeue-Light" w:cs="HelveticaNeue-Light"/>
                          <w:bCs/>
                          <w:color w:val="231F20"/>
                        </w:rPr>
                        <w:t>aDNA</w:t>
                      </w:r>
                      <w:proofErr w:type="spellEnd"/>
                      <w:r w:rsidR="004107DD">
                        <w:rPr>
                          <w:rFonts w:ascii="HelveticaNeue-Light" w:hAnsi="HelveticaNeue-Light" w:cs="HelveticaNeue-Light"/>
                          <w:bCs/>
                          <w:color w:val="231F20"/>
                        </w:rPr>
                        <w:t>, respectively)</w:t>
                      </w:r>
                      <w:r>
                        <w:rPr>
                          <w:rFonts w:ascii="HelveticaNeue-Light" w:hAnsi="HelveticaNeue-Light" w:cs="HelveticaNeue-Light"/>
                          <w:bCs/>
                          <w:color w:val="231F20"/>
                        </w:rPr>
                        <w:t xml:space="preserve"> using </w:t>
                      </w:r>
                      <w:r w:rsidR="004107DD">
                        <w:rPr>
                          <w:rFonts w:ascii="HelveticaNeue-Light" w:hAnsi="HelveticaNeue-Light" w:cs="HelveticaNeue-Light"/>
                          <w:bCs/>
                          <w:color w:val="231F20"/>
                        </w:rPr>
                        <w:t xml:space="preserve">a recent, </w:t>
                      </w:r>
                      <w:proofErr w:type="gramStart"/>
                      <w:r w:rsidR="004107DD">
                        <w:rPr>
                          <w:rFonts w:ascii="HelveticaNeue-Light" w:hAnsi="HelveticaNeue-Light" w:cs="HelveticaNeue-Light"/>
                          <w:bCs/>
                          <w:color w:val="231F20"/>
                        </w:rPr>
                        <w:t>high profile</w:t>
                      </w:r>
                      <w:proofErr w:type="gramEnd"/>
                      <w:r w:rsidR="004107DD">
                        <w:rPr>
                          <w:rFonts w:ascii="HelveticaNeue-Light" w:hAnsi="HelveticaNeue-Light" w:cs="HelveticaNeue-Light"/>
                          <w:bCs/>
                          <w:color w:val="231F20"/>
                        </w:rPr>
                        <w:t xml:space="preserve"> study of ancient eDNA analyzed by </w:t>
                      </w:r>
                      <w:proofErr w:type="spellStart"/>
                      <w:r w:rsidR="004107DD">
                        <w:rPr>
                          <w:rFonts w:ascii="HelveticaNeue-Light" w:hAnsi="HelveticaNeue-Light" w:cs="HelveticaNeue-Light"/>
                          <w:bCs/>
                          <w:color w:val="231F20"/>
                        </w:rPr>
                        <w:t>Vernot</w:t>
                      </w:r>
                      <w:proofErr w:type="spellEnd"/>
                      <w:r w:rsidR="004107DD">
                        <w:rPr>
                          <w:rFonts w:ascii="HelveticaNeue-Light" w:hAnsi="HelveticaNeue-Light" w:cs="HelveticaNeue-Light"/>
                          <w:bCs/>
                          <w:color w:val="231F20"/>
                        </w:rPr>
                        <w:t xml:space="preserve"> et al. (2021), which is a particularly apt example because it combines these two particularly error prone approaches.</w:t>
                      </w:r>
                    </w:p>
                    <w:p w14:paraId="06F41BC4" w14:textId="36694FA6" w:rsidR="006D3351" w:rsidRPr="0013692E" w:rsidRDefault="00D333FE" w:rsidP="00D9396D">
                      <w:pPr>
                        <w:spacing w:after="0" w:line="240" w:lineRule="auto"/>
                        <w:rPr>
                          <w:rFonts w:ascii="HelveticaNeue-Light" w:hAnsi="HelveticaNeue-Light" w:cs="Times New Roman"/>
                        </w:rPr>
                      </w:pPr>
                      <w:r>
                        <w:rPr>
                          <w:rFonts w:ascii="HelveticaNeue-Light" w:hAnsi="HelveticaNeue-Light" w:cs="Times New Roman"/>
                        </w:rPr>
                        <w:t>Neanderthals</w:t>
                      </w:r>
                    </w:p>
                  </w:txbxContent>
                </v:textbox>
              </v:shape>
            </w:pict>
          </mc:Fallback>
        </mc:AlternateContent>
      </w:r>
    </w:p>
    <w:p w14:paraId="347B7354" w14:textId="30BE9728" w:rsidR="00DA6285" w:rsidRDefault="00DA6285" w:rsidP="004A75B2">
      <w:pPr>
        <w:spacing w:after="0" w:line="240" w:lineRule="auto"/>
        <w:rPr>
          <w:rFonts w:ascii="HelveticaNeue-Light" w:hAnsi="HelveticaNeue-Light" w:cs="HelveticaNeue-Light"/>
          <w:b/>
          <w:color w:val="231F20"/>
        </w:rPr>
      </w:pPr>
    </w:p>
    <w:p w14:paraId="60EEC2AB" w14:textId="77777777" w:rsidR="00DA6285" w:rsidRDefault="00DA6285" w:rsidP="004A75B2">
      <w:pPr>
        <w:spacing w:after="0" w:line="240" w:lineRule="auto"/>
        <w:rPr>
          <w:rFonts w:ascii="HelveticaNeue-Light" w:hAnsi="HelveticaNeue-Light" w:cs="HelveticaNeue-Light"/>
          <w:b/>
          <w:color w:val="231F20"/>
        </w:rPr>
      </w:pPr>
    </w:p>
    <w:p w14:paraId="18F49DA8" w14:textId="77777777" w:rsidR="004A75B2" w:rsidRPr="00A55F50" w:rsidRDefault="004A75B2" w:rsidP="004A75B2">
      <w:pPr>
        <w:spacing w:after="0" w:line="240" w:lineRule="auto"/>
        <w:rPr>
          <w:rFonts w:ascii="Times New Roman" w:hAnsi="Times New Roman"/>
          <w:b/>
          <w:color w:val="231F20"/>
        </w:rPr>
      </w:pPr>
    </w:p>
    <w:p w14:paraId="7B50E47C" w14:textId="77777777" w:rsidR="004A75B2" w:rsidRPr="00A55F50" w:rsidRDefault="004A75B2" w:rsidP="004A75B2">
      <w:pPr>
        <w:spacing w:after="0" w:line="240" w:lineRule="auto"/>
        <w:rPr>
          <w:rFonts w:ascii="Times New Roman" w:hAnsi="Times New Roman"/>
          <w:b/>
          <w:color w:val="231F20"/>
        </w:rPr>
      </w:pPr>
    </w:p>
    <w:p w14:paraId="695A5A90" w14:textId="77777777" w:rsidR="004A75B2" w:rsidRPr="00A55F50" w:rsidRDefault="004A75B2" w:rsidP="004A75B2">
      <w:pPr>
        <w:spacing w:after="0" w:line="240" w:lineRule="auto"/>
        <w:rPr>
          <w:rFonts w:ascii="Times New Roman" w:hAnsi="Times New Roman"/>
          <w:b/>
          <w:color w:val="231F20"/>
        </w:rPr>
      </w:pPr>
    </w:p>
    <w:p w14:paraId="4A512758" w14:textId="77777777" w:rsidR="004A75B2" w:rsidRPr="00A55F50" w:rsidRDefault="004A75B2" w:rsidP="004A75B2">
      <w:pPr>
        <w:spacing w:after="0" w:line="240" w:lineRule="auto"/>
        <w:rPr>
          <w:rFonts w:ascii="Times New Roman" w:hAnsi="Times New Roman"/>
          <w:b/>
          <w:color w:val="231F20"/>
        </w:rPr>
      </w:pPr>
    </w:p>
    <w:p w14:paraId="265F3D6D" w14:textId="77777777" w:rsidR="004A75B2" w:rsidRPr="00A55F50" w:rsidRDefault="004A75B2" w:rsidP="004A75B2">
      <w:pPr>
        <w:spacing w:after="0" w:line="240" w:lineRule="auto"/>
        <w:rPr>
          <w:rFonts w:ascii="Times New Roman" w:hAnsi="Times New Roman"/>
          <w:b/>
          <w:color w:val="231F20"/>
        </w:rPr>
      </w:pPr>
    </w:p>
    <w:p w14:paraId="2599E05C" w14:textId="77777777" w:rsidR="004A75B2" w:rsidRPr="00374CF3" w:rsidRDefault="004A75B2" w:rsidP="004A75B2">
      <w:pPr>
        <w:spacing w:after="0" w:line="240" w:lineRule="auto"/>
        <w:rPr>
          <w:rFonts w:ascii="Times New Roman" w:hAnsi="Times New Roman" w:cs="Times New Roman"/>
          <w:b/>
          <w:sz w:val="24"/>
          <w:szCs w:val="24"/>
          <w:u w:val="single"/>
        </w:rPr>
      </w:pPr>
    </w:p>
    <w:p w14:paraId="1B40E837" w14:textId="77777777" w:rsidR="004A75B2" w:rsidRPr="00374CF3" w:rsidRDefault="004A75B2" w:rsidP="004A75B2">
      <w:pPr>
        <w:spacing w:after="0" w:line="240" w:lineRule="auto"/>
        <w:rPr>
          <w:rFonts w:ascii="Times New Roman" w:hAnsi="Times New Roman" w:cs="Times New Roman"/>
          <w:b/>
          <w:sz w:val="24"/>
          <w:szCs w:val="24"/>
          <w:u w:val="single"/>
        </w:rPr>
      </w:pPr>
    </w:p>
    <w:p w14:paraId="0ABB3283" w14:textId="77777777" w:rsidR="00535A9A" w:rsidRPr="00374CF3" w:rsidRDefault="00535A9A" w:rsidP="004A75B2">
      <w:pPr>
        <w:spacing w:after="0" w:line="240" w:lineRule="auto"/>
        <w:rPr>
          <w:rFonts w:ascii="Times New Roman" w:hAnsi="Times New Roman" w:cs="Times New Roman"/>
          <w:b/>
          <w:sz w:val="24"/>
          <w:szCs w:val="24"/>
          <w:u w:val="single"/>
        </w:rPr>
      </w:pPr>
    </w:p>
    <w:p w14:paraId="5526331B" w14:textId="35836E12" w:rsidR="00DA6285" w:rsidRDefault="00DA6285" w:rsidP="004A75B2">
      <w:pPr>
        <w:spacing w:after="0" w:line="240" w:lineRule="auto"/>
        <w:rPr>
          <w:rFonts w:ascii="Times New Roman" w:hAnsi="Times New Roman" w:cs="Times New Roman"/>
          <w:b/>
          <w:sz w:val="24"/>
          <w:szCs w:val="24"/>
          <w:u w:val="single"/>
        </w:rPr>
      </w:pPr>
    </w:p>
    <w:p w14:paraId="0E228B86" w14:textId="5E4F4521" w:rsidR="00DA6285" w:rsidRDefault="00DA6285" w:rsidP="004A75B2">
      <w:pPr>
        <w:spacing w:after="0" w:line="240" w:lineRule="auto"/>
        <w:rPr>
          <w:rFonts w:ascii="Times New Roman" w:hAnsi="Times New Roman" w:cs="Times New Roman"/>
          <w:b/>
          <w:sz w:val="24"/>
          <w:szCs w:val="24"/>
          <w:u w:val="single"/>
        </w:rPr>
      </w:pPr>
    </w:p>
    <w:p w14:paraId="221BFEB2" w14:textId="77777777" w:rsidR="00DA6285" w:rsidRDefault="00DA6285" w:rsidP="004A75B2">
      <w:pPr>
        <w:spacing w:after="0" w:line="240" w:lineRule="auto"/>
        <w:rPr>
          <w:rFonts w:ascii="Times New Roman" w:hAnsi="Times New Roman" w:cs="Times New Roman"/>
          <w:b/>
          <w:sz w:val="24"/>
          <w:szCs w:val="24"/>
          <w:u w:val="single"/>
        </w:rPr>
      </w:pPr>
    </w:p>
    <w:p w14:paraId="241941B3" w14:textId="5F70F02F" w:rsidR="004A75B2" w:rsidRPr="00374CF3" w:rsidRDefault="004A75B2" w:rsidP="004A75B2">
      <w:pPr>
        <w:spacing w:after="0" w:line="240" w:lineRule="auto"/>
        <w:rPr>
          <w:rFonts w:ascii="Times New Roman" w:hAnsi="Times New Roman" w:cs="Times New Roman"/>
          <w:b/>
          <w:sz w:val="24"/>
          <w:szCs w:val="24"/>
          <w:u w:val="single"/>
        </w:rPr>
      </w:pPr>
      <w:r w:rsidRPr="00374CF3">
        <w:rPr>
          <w:rFonts w:ascii="Times New Roman" w:hAnsi="Times New Roman" w:cs="Times New Roman"/>
          <w:b/>
          <w:sz w:val="24"/>
          <w:szCs w:val="24"/>
          <w:u w:val="single"/>
        </w:rPr>
        <w:t>References Cited</w:t>
      </w:r>
    </w:p>
    <w:p w14:paraId="5844883C" w14:textId="6BAFE5E6" w:rsidR="008077CA" w:rsidRPr="00374CF3" w:rsidRDefault="008077CA" w:rsidP="004A75B2">
      <w:pPr>
        <w:spacing w:after="0" w:line="240" w:lineRule="auto"/>
        <w:rPr>
          <w:rFonts w:ascii="Times New Roman" w:hAnsi="Times New Roman" w:cs="Times New Roman"/>
          <w:b/>
          <w:sz w:val="24"/>
          <w:szCs w:val="24"/>
          <w:u w:val="single"/>
        </w:rPr>
      </w:pPr>
    </w:p>
    <w:p w14:paraId="242CD290" w14:textId="77777777" w:rsidR="004107DD" w:rsidRPr="004107DD" w:rsidRDefault="00C74660" w:rsidP="004107DD">
      <w:pPr>
        <w:pStyle w:val="Bibliography"/>
        <w:rPr>
          <w:rFonts w:ascii="Calibri" w:hAnsi="Calibri" w:cs="Calibri"/>
          <w:szCs w:val="24"/>
        </w:rPr>
      </w:pPr>
      <w:r>
        <w:fldChar w:fldCharType="begin"/>
      </w:r>
      <w:r w:rsidR="004107DD">
        <w:instrText xml:space="preserve"> ADDIN ZOTERO_BIBL {"uncited":[["http://zotero.org/users/10196124/items/IKR5FIFB"]],"omitted":[],"custom":[]} CSL_BIBLIOGRAPHY </w:instrText>
      </w:r>
      <w:r>
        <w:fldChar w:fldCharType="separate"/>
      </w:r>
      <w:r w:rsidR="004107DD" w:rsidRPr="004107DD">
        <w:rPr>
          <w:rFonts w:ascii="Calibri" w:hAnsi="Calibri" w:cs="Calibri"/>
          <w:szCs w:val="24"/>
        </w:rPr>
        <w:t xml:space="preserve">Ahrens, C. W., Jordan, R., Bragg, J., Harrison, P. A., Hopley, T., Bothwell, H., Murray, K., Steane, D. A., Whale, J. W., Byrne, M., Andrew, R., &amp; Rymer, P. D. (2021). Regarding the F-word: The effects of data filtering on inferred genotype-environment associations. </w:t>
      </w:r>
      <w:r w:rsidR="004107DD" w:rsidRPr="004107DD">
        <w:rPr>
          <w:rFonts w:ascii="Calibri" w:hAnsi="Calibri" w:cs="Calibri"/>
          <w:i/>
          <w:iCs/>
          <w:szCs w:val="24"/>
        </w:rPr>
        <w:t>Molecular Ecology Resources</w:t>
      </w:r>
      <w:r w:rsidR="004107DD" w:rsidRPr="004107DD">
        <w:rPr>
          <w:rFonts w:ascii="Calibri" w:hAnsi="Calibri" w:cs="Calibri"/>
          <w:szCs w:val="24"/>
        </w:rPr>
        <w:t xml:space="preserve">, </w:t>
      </w:r>
      <w:r w:rsidR="004107DD" w:rsidRPr="004107DD">
        <w:rPr>
          <w:rFonts w:ascii="Calibri" w:hAnsi="Calibri" w:cs="Calibri"/>
          <w:i/>
          <w:iCs/>
          <w:szCs w:val="24"/>
        </w:rPr>
        <w:t>21</w:t>
      </w:r>
      <w:r w:rsidR="004107DD" w:rsidRPr="004107DD">
        <w:rPr>
          <w:rFonts w:ascii="Calibri" w:hAnsi="Calibri" w:cs="Calibri"/>
          <w:szCs w:val="24"/>
        </w:rPr>
        <w:t>(5), 1460–1474. https://doi.org/10.1111/1755-0998.13351</w:t>
      </w:r>
    </w:p>
    <w:p w14:paraId="6696B514"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Cubry, P., Vigouroux, Y., &amp; François, O. (2017). The Empirical Distribution of Singletons for Geographic Samples of DNA Sequences. </w:t>
      </w:r>
      <w:r w:rsidRPr="004107DD">
        <w:rPr>
          <w:rFonts w:ascii="Calibri" w:hAnsi="Calibri" w:cs="Calibri"/>
          <w:i/>
          <w:iCs/>
          <w:szCs w:val="24"/>
        </w:rPr>
        <w:t>Frontiers in Genetics</w:t>
      </w:r>
      <w:r w:rsidRPr="004107DD">
        <w:rPr>
          <w:rFonts w:ascii="Calibri" w:hAnsi="Calibri" w:cs="Calibri"/>
          <w:szCs w:val="24"/>
        </w:rPr>
        <w:t xml:space="preserve">, </w:t>
      </w:r>
      <w:r w:rsidRPr="004107DD">
        <w:rPr>
          <w:rFonts w:ascii="Calibri" w:hAnsi="Calibri" w:cs="Calibri"/>
          <w:i/>
          <w:iCs/>
          <w:szCs w:val="24"/>
        </w:rPr>
        <w:t>8</w:t>
      </w:r>
      <w:r w:rsidRPr="004107DD">
        <w:rPr>
          <w:rFonts w:ascii="Calibri" w:hAnsi="Calibri" w:cs="Calibri"/>
          <w:szCs w:val="24"/>
        </w:rPr>
        <w:t>. https://www.frontiersin.org/articles/10.3389/fgene.2017.00139</w:t>
      </w:r>
    </w:p>
    <w:p w14:paraId="3EADA724"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De Meeûs, T. (2018). Revisiting FIS, FST, Wahlund Effects, and Null Alleles. </w:t>
      </w:r>
      <w:r w:rsidRPr="004107DD">
        <w:rPr>
          <w:rFonts w:ascii="Calibri" w:hAnsi="Calibri" w:cs="Calibri"/>
          <w:i/>
          <w:iCs/>
          <w:szCs w:val="24"/>
        </w:rPr>
        <w:t>Journal of Heredity</w:t>
      </w:r>
      <w:r w:rsidRPr="004107DD">
        <w:rPr>
          <w:rFonts w:ascii="Calibri" w:hAnsi="Calibri" w:cs="Calibri"/>
          <w:szCs w:val="24"/>
        </w:rPr>
        <w:t xml:space="preserve">, </w:t>
      </w:r>
      <w:r w:rsidRPr="004107DD">
        <w:rPr>
          <w:rFonts w:ascii="Calibri" w:hAnsi="Calibri" w:cs="Calibri"/>
          <w:i/>
          <w:iCs/>
          <w:szCs w:val="24"/>
        </w:rPr>
        <w:t>109</w:t>
      </w:r>
      <w:r w:rsidRPr="004107DD">
        <w:rPr>
          <w:rFonts w:ascii="Calibri" w:hAnsi="Calibri" w:cs="Calibri"/>
          <w:szCs w:val="24"/>
        </w:rPr>
        <w:t>(4), 446–456. https://doi.org/10.1093/jhered/esx106</w:t>
      </w:r>
    </w:p>
    <w:p w14:paraId="26F1F8FB"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Díaz-Arce, N., &amp; Rodríguez-Ezpeleta, N. (2019). Selecting RAD-Seq Data Analysis Parameters for Population Genetics: The More the Better? </w:t>
      </w:r>
      <w:r w:rsidRPr="004107DD">
        <w:rPr>
          <w:rFonts w:ascii="Calibri" w:hAnsi="Calibri" w:cs="Calibri"/>
          <w:i/>
          <w:iCs/>
          <w:szCs w:val="24"/>
        </w:rPr>
        <w:t>Frontiers in Genetics</w:t>
      </w:r>
      <w:r w:rsidRPr="004107DD">
        <w:rPr>
          <w:rFonts w:ascii="Calibri" w:hAnsi="Calibri" w:cs="Calibri"/>
          <w:szCs w:val="24"/>
        </w:rPr>
        <w:t xml:space="preserve">, </w:t>
      </w:r>
      <w:r w:rsidRPr="004107DD">
        <w:rPr>
          <w:rFonts w:ascii="Calibri" w:hAnsi="Calibri" w:cs="Calibri"/>
          <w:i/>
          <w:iCs/>
          <w:szCs w:val="24"/>
        </w:rPr>
        <w:t>10</w:t>
      </w:r>
      <w:r w:rsidRPr="004107DD">
        <w:rPr>
          <w:rFonts w:ascii="Calibri" w:hAnsi="Calibri" w:cs="Calibri"/>
          <w:szCs w:val="24"/>
        </w:rPr>
        <w:t>. https://www.frontiersin.org/articles/10.3389/fgene.2019.00533</w:t>
      </w:r>
    </w:p>
    <w:p w14:paraId="2BE9740D"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Fountain, E. D., Pauli, J. N., Reid, B. N., Palsbøll, P. J., &amp; Peery, M. Z. (2016). Finding the right coverage: The impact of coverage and sequence quality on single nucleotide polymorphism genotyping </w:t>
      </w:r>
      <w:r w:rsidRPr="004107DD">
        <w:rPr>
          <w:rFonts w:ascii="Calibri" w:hAnsi="Calibri" w:cs="Calibri"/>
          <w:szCs w:val="24"/>
        </w:rPr>
        <w:lastRenderedPageBreak/>
        <w:t xml:space="preserve">error rates. </w:t>
      </w:r>
      <w:r w:rsidRPr="004107DD">
        <w:rPr>
          <w:rFonts w:ascii="Calibri" w:hAnsi="Calibri" w:cs="Calibri"/>
          <w:i/>
          <w:iCs/>
          <w:szCs w:val="24"/>
        </w:rPr>
        <w:t>Molecular Ecology Resources</w:t>
      </w:r>
      <w:r w:rsidRPr="004107DD">
        <w:rPr>
          <w:rFonts w:ascii="Calibri" w:hAnsi="Calibri" w:cs="Calibri"/>
          <w:szCs w:val="24"/>
        </w:rPr>
        <w:t xml:space="preserve">, </w:t>
      </w:r>
      <w:r w:rsidRPr="004107DD">
        <w:rPr>
          <w:rFonts w:ascii="Calibri" w:hAnsi="Calibri" w:cs="Calibri"/>
          <w:i/>
          <w:iCs/>
          <w:szCs w:val="24"/>
        </w:rPr>
        <w:t>16</w:t>
      </w:r>
      <w:r w:rsidRPr="004107DD">
        <w:rPr>
          <w:rFonts w:ascii="Calibri" w:hAnsi="Calibri" w:cs="Calibri"/>
          <w:szCs w:val="24"/>
        </w:rPr>
        <w:t>(4), 966–978. https://doi.org/10.1111/1755-0998.12519</w:t>
      </w:r>
    </w:p>
    <w:p w14:paraId="3615D969"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Gautier, M., Gharbi, K., Cezard, T., Foucaud, J., Kerdelhué, C., Pudlo, P., Cornuet, J.-M., &amp; Estoup, A. (2013). The effect of RAD allele dropout on the estimation of genetic variation within and between populations. </w:t>
      </w:r>
      <w:r w:rsidRPr="004107DD">
        <w:rPr>
          <w:rFonts w:ascii="Calibri" w:hAnsi="Calibri" w:cs="Calibri"/>
          <w:i/>
          <w:iCs/>
          <w:szCs w:val="24"/>
        </w:rPr>
        <w:t>Molecular Ecology</w:t>
      </w:r>
      <w:r w:rsidRPr="004107DD">
        <w:rPr>
          <w:rFonts w:ascii="Calibri" w:hAnsi="Calibri" w:cs="Calibri"/>
          <w:szCs w:val="24"/>
        </w:rPr>
        <w:t xml:space="preserve">, </w:t>
      </w:r>
      <w:r w:rsidRPr="004107DD">
        <w:rPr>
          <w:rFonts w:ascii="Calibri" w:hAnsi="Calibri" w:cs="Calibri"/>
          <w:i/>
          <w:iCs/>
          <w:szCs w:val="24"/>
        </w:rPr>
        <w:t>22</w:t>
      </w:r>
      <w:r w:rsidRPr="004107DD">
        <w:rPr>
          <w:rFonts w:ascii="Calibri" w:hAnsi="Calibri" w:cs="Calibri"/>
          <w:szCs w:val="24"/>
        </w:rPr>
        <w:t>(11), 3165–3178. https://doi.org/10.1111/mec.12089</w:t>
      </w:r>
    </w:p>
    <w:p w14:paraId="7F425DF1"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Günther, T., &amp; Nettelblad, C. (2019). The presence and impact of reference bias on population genomic studies of prehistoric human populations. </w:t>
      </w:r>
      <w:r w:rsidRPr="004107DD">
        <w:rPr>
          <w:rFonts w:ascii="Calibri" w:hAnsi="Calibri" w:cs="Calibri"/>
          <w:i/>
          <w:iCs/>
          <w:szCs w:val="24"/>
        </w:rPr>
        <w:t>PLOS Genetics</w:t>
      </w:r>
      <w:r w:rsidRPr="004107DD">
        <w:rPr>
          <w:rFonts w:ascii="Calibri" w:hAnsi="Calibri" w:cs="Calibri"/>
          <w:szCs w:val="24"/>
        </w:rPr>
        <w:t xml:space="preserve">, </w:t>
      </w:r>
      <w:r w:rsidRPr="004107DD">
        <w:rPr>
          <w:rFonts w:ascii="Calibri" w:hAnsi="Calibri" w:cs="Calibri"/>
          <w:i/>
          <w:iCs/>
          <w:szCs w:val="24"/>
        </w:rPr>
        <w:t>15</w:t>
      </w:r>
      <w:r w:rsidRPr="004107DD">
        <w:rPr>
          <w:rFonts w:ascii="Calibri" w:hAnsi="Calibri" w:cs="Calibri"/>
          <w:szCs w:val="24"/>
        </w:rPr>
        <w:t>(7), e1008302. https://doi.org/10.1371/journal.pgen.1008302</w:t>
      </w:r>
    </w:p>
    <w:p w14:paraId="301AEDB9"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Halvorsen, S., Korslund, L., Mattingsdal, M., &amp; Slettan, A. (2023). Estimating number of European eel (Anguilla anguilla) individuals using environmental DNA and haplotype count in small rivers. </w:t>
      </w:r>
      <w:r w:rsidRPr="004107DD">
        <w:rPr>
          <w:rFonts w:ascii="Calibri" w:hAnsi="Calibri" w:cs="Calibri"/>
          <w:i/>
          <w:iCs/>
          <w:szCs w:val="24"/>
        </w:rPr>
        <w:t>Ecology and Evolution</w:t>
      </w:r>
      <w:r w:rsidRPr="004107DD">
        <w:rPr>
          <w:rFonts w:ascii="Calibri" w:hAnsi="Calibri" w:cs="Calibri"/>
          <w:szCs w:val="24"/>
        </w:rPr>
        <w:t xml:space="preserve">, </w:t>
      </w:r>
      <w:r w:rsidRPr="004107DD">
        <w:rPr>
          <w:rFonts w:ascii="Calibri" w:hAnsi="Calibri" w:cs="Calibri"/>
          <w:i/>
          <w:iCs/>
          <w:szCs w:val="24"/>
        </w:rPr>
        <w:t>13</w:t>
      </w:r>
      <w:r w:rsidRPr="004107DD">
        <w:rPr>
          <w:rFonts w:ascii="Calibri" w:hAnsi="Calibri" w:cs="Calibri"/>
          <w:szCs w:val="24"/>
        </w:rPr>
        <w:t>(2), e9785. https://doi.org/10.1002/ece3.9785</w:t>
      </w:r>
    </w:p>
    <w:p w14:paraId="141E9FC3"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Hemstrom, W., &amp; Jones, M. (2022). SnpR: User friendly population genomics for SNP data sets with categorical metadata. </w:t>
      </w:r>
      <w:r w:rsidRPr="004107DD">
        <w:rPr>
          <w:rFonts w:ascii="Calibri" w:hAnsi="Calibri" w:cs="Calibri"/>
          <w:i/>
          <w:iCs/>
          <w:szCs w:val="24"/>
        </w:rPr>
        <w:t>Molecular Ecology Resources</w:t>
      </w:r>
      <w:r w:rsidRPr="004107DD">
        <w:rPr>
          <w:rFonts w:ascii="Calibri" w:hAnsi="Calibri" w:cs="Calibri"/>
          <w:szCs w:val="24"/>
        </w:rPr>
        <w:t xml:space="preserve">, </w:t>
      </w:r>
      <w:r w:rsidRPr="004107DD">
        <w:rPr>
          <w:rFonts w:ascii="Calibri" w:hAnsi="Calibri" w:cs="Calibri"/>
          <w:i/>
          <w:iCs/>
          <w:szCs w:val="24"/>
        </w:rPr>
        <w:t>n/a</w:t>
      </w:r>
      <w:r w:rsidRPr="004107DD">
        <w:rPr>
          <w:rFonts w:ascii="Calibri" w:hAnsi="Calibri" w:cs="Calibri"/>
          <w:szCs w:val="24"/>
        </w:rPr>
        <w:t>(n/a). https://doi.org/10.1111/1755-0998.13721</w:t>
      </w:r>
    </w:p>
    <w:p w14:paraId="75E3AF3D"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Hendricks, S., Anderson, E. C., Antao, T., Bernatchez, L., Forester, B. R., Garner, B., Hand, B. K., Hohenlohe, P. A., Kardos, M., Koop, B., Sethuraman, A., Waples, R. S., &amp; Luikart, G. (2018). Recent advances in conservation and population genomics data analysis. </w:t>
      </w:r>
      <w:r w:rsidRPr="004107DD">
        <w:rPr>
          <w:rFonts w:ascii="Calibri" w:hAnsi="Calibri" w:cs="Calibri"/>
          <w:i/>
          <w:iCs/>
          <w:szCs w:val="24"/>
        </w:rPr>
        <w:t>Evolutionary Applications</w:t>
      </w:r>
      <w:r w:rsidRPr="004107DD">
        <w:rPr>
          <w:rFonts w:ascii="Calibri" w:hAnsi="Calibri" w:cs="Calibri"/>
          <w:szCs w:val="24"/>
        </w:rPr>
        <w:t xml:space="preserve">, </w:t>
      </w:r>
      <w:r w:rsidRPr="004107DD">
        <w:rPr>
          <w:rFonts w:ascii="Calibri" w:hAnsi="Calibri" w:cs="Calibri"/>
          <w:i/>
          <w:iCs/>
          <w:szCs w:val="24"/>
        </w:rPr>
        <w:t>11</w:t>
      </w:r>
      <w:r w:rsidRPr="004107DD">
        <w:rPr>
          <w:rFonts w:ascii="Calibri" w:hAnsi="Calibri" w:cs="Calibri"/>
          <w:szCs w:val="24"/>
        </w:rPr>
        <w:t>(8), 1197–1211. https://doi.org/10.1111/eva.12659</w:t>
      </w:r>
    </w:p>
    <w:p w14:paraId="3AC6A83A"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Korneliussen, T. S., Albrechtsen, A., &amp; Nielsen, R. (2014). ANGSD: Analysis of Next Generation Sequencing Data. </w:t>
      </w:r>
      <w:r w:rsidRPr="004107DD">
        <w:rPr>
          <w:rFonts w:ascii="Calibri" w:hAnsi="Calibri" w:cs="Calibri"/>
          <w:i/>
          <w:iCs/>
          <w:szCs w:val="24"/>
        </w:rPr>
        <w:t>BMC Bioinformatics</w:t>
      </w:r>
      <w:r w:rsidRPr="004107DD">
        <w:rPr>
          <w:rFonts w:ascii="Calibri" w:hAnsi="Calibri" w:cs="Calibri"/>
          <w:szCs w:val="24"/>
        </w:rPr>
        <w:t xml:space="preserve">, </w:t>
      </w:r>
      <w:r w:rsidRPr="004107DD">
        <w:rPr>
          <w:rFonts w:ascii="Calibri" w:hAnsi="Calibri" w:cs="Calibri"/>
          <w:i/>
          <w:iCs/>
          <w:szCs w:val="24"/>
        </w:rPr>
        <w:t>15</w:t>
      </w:r>
      <w:r w:rsidRPr="004107DD">
        <w:rPr>
          <w:rFonts w:ascii="Calibri" w:hAnsi="Calibri" w:cs="Calibri"/>
          <w:szCs w:val="24"/>
        </w:rPr>
        <w:t>(1), 356. https://doi.org/10.1186/s12859-014-0356-4</w:t>
      </w:r>
    </w:p>
    <w:p w14:paraId="723096A7"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Larson, W. A., Isermann, D. A., &amp; Feiner, Z. S. (2021). Incomplete bioinformatic filtering and inadequate age and growth analysis lead to an incorrect inference of harvested-induced changes. </w:t>
      </w:r>
      <w:r w:rsidRPr="004107DD">
        <w:rPr>
          <w:rFonts w:ascii="Calibri" w:hAnsi="Calibri" w:cs="Calibri"/>
          <w:i/>
          <w:iCs/>
          <w:szCs w:val="24"/>
        </w:rPr>
        <w:t>Evolutionary Applications</w:t>
      </w:r>
      <w:r w:rsidRPr="004107DD">
        <w:rPr>
          <w:rFonts w:ascii="Calibri" w:hAnsi="Calibri" w:cs="Calibri"/>
          <w:szCs w:val="24"/>
        </w:rPr>
        <w:t xml:space="preserve">, </w:t>
      </w:r>
      <w:r w:rsidRPr="004107DD">
        <w:rPr>
          <w:rFonts w:ascii="Calibri" w:hAnsi="Calibri" w:cs="Calibri"/>
          <w:i/>
          <w:iCs/>
          <w:szCs w:val="24"/>
        </w:rPr>
        <w:t>14</w:t>
      </w:r>
      <w:r w:rsidRPr="004107DD">
        <w:rPr>
          <w:rFonts w:ascii="Calibri" w:hAnsi="Calibri" w:cs="Calibri"/>
          <w:szCs w:val="24"/>
        </w:rPr>
        <w:t>(2), 278–289. https://doi.org/10.1111/eva.13122</w:t>
      </w:r>
    </w:p>
    <w:p w14:paraId="4D107FD9"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lastRenderedPageBreak/>
        <w:t xml:space="preserve">Linck, E., &amp; Battey, C. J. (2019). Minor allele frequency thresholds strongly affect population structure inference with genomic data sets. </w:t>
      </w:r>
      <w:r w:rsidRPr="004107DD">
        <w:rPr>
          <w:rFonts w:ascii="Calibri" w:hAnsi="Calibri" w:cs="Calibri"/>
          <w:i/>
          <w:iCs/>
          <w:szCs w:val="24"/>
        </w:rPr>
        <w:t>Molecular Ecology Resources</w:t>
      </w:r>
      <w:r w:rsidRPr="004107DD">
        <w:rPr>
          <w:rFonts w:ascii="Calibri" w:hAnsi="Calibri" w:cs="Calibri"/>
          <w:szCs w:val="24"/>
        </w:rPr>
        <w:t xml:space="preserve">, </w:t>
      </w:r>
      <w:r w:rsidRPr="004107DD">
        <w:rPr>
          <w:rFonts w:ascii="Calibri" w:hAnsi="Calibri" w:cs="Calibri"/>
          <w:i/>
          <w:iCs/>
          <w:szCs w:val="24"/>
        </w:rPr>
        <w:t>19</w:t>
      </w:r>
      <w:r w:rsidRPr="004107DD">
        <w:rPr>
          <w:rFonts w:ascii="Calibri" w:hAnsi="Calibri" w:cs="Calibri"/>
          <w:szCs w:val="24"/>
        </w:rPr>
        <w:t>(3), 639–647. https://doi.org/10.1111/1755-0998.12995</w:t>
      </w:r>
    </w:p>
    <w:p w14:paraId="0D05995A"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Nazareno, A. G., &amp; Knowles, L. L. (2021). There Is No ‘Rule of Thumb’: Genomic Filter Settings for a Small Plant Population to Obtain Unbiased Gene Flow Estimates. </w:t>
      </w:r>
      <w:r w:rsidRPr="004107DD">
        <w:rPr>
          <w:rFonts w:ascii="Calibri" w:hAnsi="Calibri" w:cs="Calibri"/>
          <w:i/>
          <w:iCs/>
          <w:szCs w:val="24"/>
        </w:rPr>
        <w:t>Frontiers in Plant Science</w:t>
      </w:r>
      <w:r w:rsidRPr="004107DD">
        <w:rPr>
          <w:rFonts w:ascii="Calibri" w:hAnsi="Calibri" w:cs="Calibri"/>
          <w:szCs w:val="24"/>
        </w:rPr>
        <w:t xml:space="preserve">, </w:t>
      </w:r>
      <w:r w:rsidRPr="004107DD">
        <w:rPr>
          <w:rFonts w:ascii="Calibri" w:hAnsi="Calibri" w:cs="Calibri"/>
          <w:i/>
          <w:iCs/>
          <w:szCs w:val="24"/>
        </w:rPr>
        <w:t>12</w:t>
      </w:r>
      <w:r w:rsidRPr="004107DD">
        <w:rPr>
          <w:rFonts w:ascii="Calibri" w:hAnsi="Calibri" w:cs="Calibri"/>
          <w:szCs w:val="24"/>
        </w:rPr>
        <w:t>. https://www.frontiersin.org/articles/10.3389/fpls.2021.677009</w:t>
      </w:r>
    </w:p>
    <w:p w14:paraId="2AD8CC4A"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O’Leary, S. J., Puritz, J. B., Willis, S. C., Hollenbeck, C. M., &amp; Portnoy, D. S. (2018). These aren’t the loci you’e looking for: Principles of effective SNP filtering for molecular ecologists. </w:t>
      </w:r>
      <w:r w:rsidRPr="004107DD">
        <w:rPr>
          <w:rFonts w:ascii="Calibri" w:hAnsi="Calibri" w:cs="Calibri"/>
          <w:i/>
          <w:iCs/>
          <w:szCs w:val="24"/>
        </w:rPr>
        <w:t>Molecular Ecology</w:t>
      </w:r>
      <w:r w:rsidRPr="004107DD">
        <w:rPr>
          <w:rFonts w:ascii="Calibri" w:hAnsi="Calibri" w:cs="Calibri"/>
          <w:szCs w:val="24"/>
        </w:rPr>
        <w:t xml:space="preserve">, </w:t>
      </w:r>
      <w:r w:rsidRPr="004107DD">
        <w:rPr>
          <w:rFonts w:ascii="Calibri" w:hAnsi="Calibri" w:cs="Calibri"/>
          <w:i/>
          <w:iCs/>
          <w:szCs w:val="24"/>
        </w:rPr>
        <w:t>27</w:t>
      </w:r>
      <w:r w:rsidRPr="004107DD">
        <w:rPr>
          <w:rFonts w:ascii="Calibri" w:hAnsi="Calibri" w:cs="Calibri"/>
          <w:szCs w:val="24"/>
        </w:rPr>
        <w:t>(16), 3193–3206. https://doi.org/10.1111/mec.14792</w:t>
      </w:r>
    </w:p>
    <w:p w14:paraId="5A220E5E"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Pearman, W. S., Urban, L., &amp; Alexander, A. (2022). Commonly used Hardy–Weinberg equilibrium filtering schemes impact population structure inferences using RADseq data. </w:t>
      </w:r>
      <w:r w:rsidRPr="004107DD">
        <w:rPr>
          <w:rFonts w:ascii="Calibri" w:hAnsi="Calibri" w:cs="Calibri"/>
          <w:i/>
          <w:iCs/>
          <w:szCs w:val="24"/>
        </w:rPr>
        <w:t>Molecular Ecology Resources</w:t>
      </w:r>
      <w:r w:rsidRPr="004107DD">
        <w:rPr>
          <w:rFonts w:ascii="Calibri" w:hAnsi="Calibri" w:cs="Calibri"/>
          <w:szCs w:val="24"/>
        </w:rPr>
        <w:t xml:space="preserve">, </w:t>
      </w:r>
      <w:r w:rsidRPr="004107DD">
        <w:rPr>
          <w:rFonts w:ascii="Calibri" w:hAnsi="Calibri" w:cs="Calibri"/>
          <w:i/>
          <w:iCs/>
          <w:szCs w:val="24"/>
        </w:rPr>
        <w:t>22</w:t>
      </w:r>
      <w:r w:rsidRPr="004107DD">
        <w:rPr>
          <w:rFonts w:ascii="Calibri" w:hAnsi="Calibri" w:cs="Calibri"/>
          <w:szCs w:val="24"/>
        </w:rPr>
        <w:t>(7), 2599–2613. https://doi.org/10.1111/1755-0998.13646</w:t>
      </w:r>
    </w:p>
    <w:p w14:paraId="678E2408"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Pompanon, F., Bonin, A., Bellemain, E., &amp; Taberlet, P. (2005). Genotyping errors: Causes, consequences and solutions. </w:t>
      </w:r>
      <w:r w:rsidRPr="004107DD">
        <w:rPr>
          <w:rFonts w:ascii="Calibri" w:hAnsi="Calibri" w:cs="Calibri"/>
          <w:i/>
          <w:iCs/>
          <w:szCs w:val="24"/>
        </w:rPr>
        <w:t>Nature Reviews Genetics</w:t>
      </w:r>
      <w:r w:rsidRPr="004107DD">
        <w:rPr>
          <w:rFonts w:ascii="Calibri" w:hAnsi="Calibri" w:cs="Calibri"/>
          <w:szCs w:val="24"/>
        </w:rPr>
        <w:t xml:space="preserve">, </w:t>
      </w:r>
      <w:r w:rsidRPr="004107DD">
        <w:rPr>
          <w:rFonts w:ascii="Calibri" w:hAnsi="Calibri" w:cs="Calibri"/>
          <w:i/>
          <w:iCs/>
          <w:szCs w:val="24"/>
        </w:rPr>
        <w:t>6</w:t>
      </w:r>
      <w:r w:rsidRPr="004107DD">
        <w:rPr>
          <w:rFonts w:ascii="Calibri" w:hAnsi="Calibri" w:cs="Calibri"/>
          <w:szCs w:val="24"/>
        </w:rPr>
        <w:t>(11), 847–859. https://doi.org/10.1038/nrg1707</w:t>
      </w:r>
    </w:p>
    <w:p w14:paraId="530938B9"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Shafer, A. B. A., Peart, C. R., Tusso, S., Maayan, I., Brelsford, A., Wheat, C. W., &amp; Wolf, J. B. W. (2017). Bioinformatic processing of RAD-seq data dramatically impacts downstream population genetic inference. </w:t>
      </w:r>
      <w:r w:rsidRPr="004107DD">
        <w:rPr>
          <w:rFonts w:ascii="Calibri" w:hAnsi="Calibri" w:cs="Calibri"/>
          <w:i/>
          <w:iCs/>
          <w:szCs w:val="24"/>
        </w:rPr>
        <w:t>Methods in Ecology and Evolution</w:t>
      </w:r>
      <w:r w:rsidRPr="004107DD">
        <w:rPr>
          <w:rFonts w:ascii="Calibri" w:hAnsi="Calibri" w:cs="Calibri"/>
          <w:szCs w:val="24"/>
        </w:rPr>
        <w:t xml:space="preserve">, </w:t>
      </w:r>
      <w:r w:rsidRPr="004107DD">
        <w:rPr>
          <w:rFonts w:ascii="Calibri" w:hAnsi="Calibri" w:cs="Calibri"/>
          <w:i/>
          <w:iCs/>
          <w:szCs w:val="24"/>
        </w:rPr>
        <w:t>8</w:t>
      </w:r>
      <w:r w:rsidRPr="004107DD">
        <w:rPr>
          <w:rFonts w:ascii="Calibri" w:hAnsi="Calibri" w:cs="Calibri"/>
          <w:szCs w:val="24"/>
        </w:rPr>
        <w:t>(8), 907–917. https://doi.org/10.1111/2041-210X.12700</w:t>
      </w:r>
    </w:p>
    <w:p w14:paraId="23D1E7AD"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Skotte, L., Korneliussen, T. S., &amp; Albrechtsen, A. (2013). Estimating Individual Admixture Proportions from Next Generation Sequencing Data. </w:t>
      </w:r>
      <w:r w:rsidRPr="004107DD">
        <w:rPr>
          <w:rFonts w:ascii="Calibri" w:hAnsi="Calibri" w:cs="Calibri"/>
          <w:i/>
          <w:iCs/>
          <w:szCs w:val="24"/>
        </w:rPr>
        <w:t>Genetics</w:t>
      </w:r>
      <w:r w:rsidRPr="004107DD">
        <w:rPr>
          <w:rFonts w:ascii="Calibri" w:hAnsi="Calibri" w:cs="Calibri"/>
          <w:szCs w:val="24"/>
        </w:rPr>
        <w:t xml:space="preserve">, </w:t>
      </w:r>
      <w:r w:rsidRPr="004107DD">
        <w:rPr>
          <w:rFonts w:ascii="Calibri" w:hAnsi="Calibri" w:cs="Calibri"/>
          <w:i/>
          <w:iCs/>
          <w:szCs w:val="24"/>
        </w:rPr>
        <w:t>195</w:t>
      </w:r>
      <w:r w:rsidRPr="004107DD">
        <w:rPr>
          <w:rFonts w:ascii="Calibri" w:hAnsi="Calibri" w:cs="Calibri"/>
          <w:szCs w:val="24"/>
        </w:rPr>
        <w:t>(3), 693–702. https://doi.org/10.1534/genetics.113.154138</w:t>
      </w:r>
    </w:p>
    <w:p w14:paraId="46B1A2DA"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Vernot, B., Zavala, E. I., Gómez-Olivencia, A., Jacobs, Z., Slon, V., Mafessoni, F., Romagné, F., Pearson, A., Petr, M., Sala, N., Pablos, A., Aranburu, A., de Castro, J. M. B., Carbonell, E., Li, B., Krajcarz, M. T., Krivoshapkin, A. I., Kolobova, K. A., Kozlikin, M. B., … Meyer, M. (2021). Unearthing Neanderthal </w:t>
      </w:r>
      <w:r w:rsidRPr="004107DD">
        <w:rPr>
          <w:rFonts w:ascii="Calibri" w:hAnsi="Calibri" w:cs="Calibri"/>
          <w:szCs w:val="24"/>
        </w:rPr>
        <w:lastRenderedPageBreak/>
        <w:t xml:space="preserve">population history using nuclear and mitochondrial DNA from cave sediments. </w:t>
      </w:r>
      <w:r w:rsidRPr="004107DD">
        <w:rPr>
          <w:rFonts w:ascii="Calibri" w:hAnsi="Calibri" w:cs="Calibri"/>
          <w:i/>
          <w:iCs/>
          <w:szCs w:val="24"/>
        </w:rPr>
        <w:t>Science</w:t>
      </w:r>
      <w:r w:rsidRPr="004107DD">
        <w:rPr>
          <w:rFonts w:ascii="Calibri" w:hAnsi="Calibri" w:cs="Calibri"/>
          <w:szCs w:val="24"/>
        </w:rPr>
        <w:t xml:space="preserve">, </w:t>
      </w:r>
      <w:r w:rsidRPr="004107DD">
        <w:rPr>
          <w:rFonts w:ascii="Calibri" w:hAnsi="Calibri" w:cs="Calibri"/>
          <w:i/>
          <w:iCs/>
          <w:szCs w:val="24"/>
        </w:rPr>
        <w:t>372</w:t>
      </w:r>
      <w:r w:rsidRPr="004107DD">
        <w:rPr>
          <w:rFonts w:ascii="Calibri" w:hAnsi="Calibri" w:cs="Calibri"/>
          <w:szCs w:val="24"/>
        </w:rPr>
        <w:t>(6542), eabf1667. https://doi.org/10.1126/science.abf1667</w:t>
      </w:r>
    </w:p>
    <w:p w14:paraId="27C15838" w14:textId="77777777" w:rsidR="004107DD" w:rsidRPr="004107DD" w:rsidRDefault="004107DD" w:rsidP="004107DD">
      <w:pPr>
        <w:pStyle w:val="Bibliography"/>
        <w:rPr>
          <w:rFonts w:ascii="Calibri" w:hAnsi="Calibri" w:cs="Calibri"/>
          <w:szCs w:val="24"/>
        </w:rPr>
      </w:pPr>
      <w:r w:rsidRPr="004107DD">
        <w:rPr>
          <w:rFonts w:ascii="Calibri" w:hAnsi="Calibri" w:cs="Calibri"/>
          <w:szCs w:val="24"/>
        </w:rPr>
        <w:t xml:space="preserve">Waples, R. S. (2015). Testing for Hardy–Weinberg Proportions: Have We Lost the Plot? </w:t>
      </w:r>
      <w:r w:rsidRPr="004107DD">
        <w:rPr>
          <w:rFonts w:ascii="Calibri" w:hAnsi="Calibri" w:cs="Calibri"/>
          <w:i/>
          <w:iCs/>
          <w:szCs w:val="24"/>
        </w:rPr>
        <w:t>Journal of Heredity</w:t>
      </w:r>
      <w:r w:rsidRPr="004107DD">
        <w:rPr>
          <w:rFonts w:ascii="Calibri" w:hAnsi="Calibri" w:cs="Calibri"/>
          <w:szCs w:val="24"/>
        </w:rPr>
        <w:t xml:space="preserve">, </w:t>
      </w:r>
      <w:r w:rsidRPr="004107DD">
        <w:rPr>
          <w:rFonts w:ascii="Calibri" w:hAnsi="Calibri" w:cs="Calibri"/>
          <w:i/>
          <w:iCs/>
          <w:szCs w:val="24"/>
        </w:rPr>
        <w:t>106</w:t>
      </w:r>
      <w:r w:rsidRPr="004107DD">
        <w:rPr>
          <w:rFonts w:ascii="Calibri" w:hAnsi="Calibri" w:cs="Calibri"/>
          <w:szCs w:val="24"/>
        </w:rPr>
        <w:t>(1), 1–19. https://doi.org/10.1093/jhered/esu062</w:t>
      </w:r>
    </w:p>
    <w:p w14:paraId="35779D16" w14:textId="79AFA3F6" w:rsidR="00157490" w:rsidRDefault="00C74660" w:rsidP="009B5FA6">
      <w:pPr>
        <w:pStyle w:val="Bibliography"/>
        <w:rPr>
          <w:ins w:id="13" w:author="Hemstrom, William Beryl" w:date="2023-04-14T15:59:00Z"/>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14:paraId="3DF84D06" w14:textId="4035708E" w:rsidR="00917878" w:rsidRPr="000B677C" w:rsidRDefault="00917878">
      <w:pPr>
        <w:rPr>
          <w:rFonts w:ascii="Times New Roman" w:hAnsi="Times New Roman" w:cs="Times New Roman"/>
          <w:b/>
          <w:sz w:val="24"/>
          <w:szCs w:val="24"/>
          <w:u w:val="single"/>
          <w:rPrChange w:id="14" w:author="Hemstrom, William Beryl" w:date="2023-04-14T16:14:00Z">
            <w:rPr/>
          </w:rPrChange>
        </w:rPr>
        <w:pPrChange w:id="15" w:author="Hemstrom, William Beryl" w:date="2023-04-14T16:14:00Z">
          <w:pPr>
            <w:pStyle w:val="Bibliography"/>
            <w:ind w:left="0" w:firstLine="0"/>
          </w:pPr>
        </w:pPrChange>
      </w:pPr>
    </w:p>
    <w:sectPr w:rsidR="00917878" w:rsidRPr="000B677C" w:rsidSect="00E132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ikart, Gordon" w:date="2023-04-06T22:48:00Z" w:initials="LG">
    <w:p w14:paraId="61209A9D" w14:textId="7F69AEEC" w:rsidR="006D3351" w:rsidRDefault="006D3351">
      <w:pPr>
        <w:pStyle w:val="CommentText"/>
      </w:pPr>
      <w:r>
        <w:rPr>
          <w:rStyle w:val="CommentReference"/>
        </w:rPr>
        <w:annotationRef/>
      </w:r>
      <w:r>
        <w:t>Consider citing :</w:t>
      </w:r>
    </w:p>
    <w:p w14:paraId="7291A80A" w14:textId="7ECB87AB" w:rsidR="006D3351" w:rsidRDefault="006D3351">
      <w:pPr>
        <w:pStyle w:val="CommentText"/>
      </w:pPr>
      <w:r>
        <w:t xml:space="preserve"> </w:t>
      </w:r>
      <w:r>
        <w:rPr>
          <w:rFonts w:ascii="Segoe UI" w:hAnsi="Segoe UI" w:cs="Segoe UI"/>
          <w:color w:val="333333"/>
          <w:shd w:val="clear" w:color="auto" w:fill="FCFCFC"/>
        </w:rPr>
        <w:t>Cumer, T., Pouchon, C., Boyer, F. </w:t>
      </w:r>
      <w:r>
        <w:rPr>
          <w:rFonts w:ascii="Segoe UI" w:hAnsi="Segoe UI" w:cs="Segoe UI"/>
          <w:i/>
          <w:iCs/>
          <w:color w:val="333333"/>
          <w:shd w:val="clear" w:color="auto" w:fill="FCFCFC"/>
        </w:rPr>
        <w:t>et al.</w:t>
      </w:r>
      <w:r>
        <w:rPr>
          <w:rFonts w:ascii="Segoe UI" w:hAnsi="Segoe UI" w:cs="Segoe UI"/>
          <w:color w:val="333333"/>
          <w:shd w:val="clear" w:color="auto" w:fill="FCFCFC"/>
        </w:rPr>
        <w:t> Double-digest RAD-sequencing: do pre- and post-sequencing protocol parameters impact biological results?. </w:t>
      </w:r>
      <w:r>
        <w:rPr>
          <w:rFonts w:ascii="Segoe UI" w:hAnsi="Segoe UI" w:cs="Segoe UI"/>
          <w:i/>
          <w:iCs/>
          <w:color w:val="333333"/>
          <w:shd w:val="clear" w:color="auto" w:fill="FCFCFC"/>
        </w:rPr>
        <w:t>Mol Genet Genomics</w:t>
      </w:r>
      <w:r>
        <w:rPr>
          <w:rFonts w:ascii="Segoe UI" w:hAnsi="Segoe UI" w:cs="Segoe UI"/>
          <w:color w:val="333333"/>
          <w:shd w:val="clear" w:color="auto" w:fill="FCFCFC"/>
        </w:rPr>
        <w:t> </w:t>
      </w:r>
      <w:r>
        <w:rPr>
          <w:rFonts w:ascii="Segoe UI" w:hAnsi="Segoe UI" w:cs="Segoe UI"/>
          <w:b/>
          <w:bCs/>
          <w:color w:val="333333"/>
          <w:shd w:val="clear" w:color="auto" w:fill="FCFCFC"/>
        </w:rPr>
        <w:t>296</w:t>
      </w:r>
      <w:r>
        <w:rPr>
          <w:rFonts w:ascii="Segoe UI" w:hAnsi="Segoe UI" w:cs="Segoe UI"/>
          <w:color w:val="333333"/>
          <w:shd w:val="clear" w:color="auto" w:fill="FCFCFC"/>
        </w:rPr>
        <w:t>, 457–471 (2021). https://doi.org/10.1007/s00438-020-01756-9</w:t>
      </w:r>
    </w:p>
  </w:comment>
  <w:comment w:id="3" w:author="Hemstrom, William Beryl" w:date="2023-04-12T14:15:00Z" w:initials="HWB">
    <w:p w14:paraId="2906499D" w14:textId="77777777" w:rsidR="0015165C" w:rsidRDefault="0015165C" w:rsidP="005E328E">
      <w:pPr>
        <w:pStyle w:val="CommentText"/>
      </w:pPr>
      <w:r>
        <w:rPr>
          <w:rStyle w:val="CommentReference"/>
        </w:rPr>
        <w:annotationRef/>
      </w:r>
      <w:r>
        <w:t>I don't know that this paper is ideal here: they really just did some coverage checks and STACKS m + n, and found changes in heterozygosity but not demographic reconstruction. Not really filtering</w:t>
      </w:r>
    </w:p>
  </w:comment>
  <w:comment w:id="4" w:author="Luikart, Gordon" w:date="2023-04-07T09:43:00Z" w:initials="LG">
    <w:p w14:paraId="31D6878C" w14:textId="77777777" w:rsidR="00A9165B" w:rsidRDefault="00A9165B">
      <w:pPr>
        <w:pStyle w:val="CommentText"/>
        <w:rPr>
          <w:noProof/>
        </w:rPr>
      </w:pPr>
      <w:r>
        <w:rPr>
          <w:rStyle w:val="CommentReference"/>
        </w:rPr>
        <w:annotationRef/>
      </w:r>
      <w:r w:rsidR="00FB10F7">
        <w:rPr>
          <w:noProof/>
        </w:rPr>
        <w:t xml:space="preserve">Note: editors often appreciate enthusiasm and controversial topics.  </w:t>
      </w:r>
    </w:p>
    <w:p w14:paraId="4922B9D5" w14:textId="00435312" w:rsidR="00A9165B" w:rsidRDefault="00A9165B">
      <w:pPr>
        <w:pStyle w:val="CommentText"/>
      </w:pPr>
    </w:p>
  </w:comment>
  <w:comment w:id="6" w:author="Luikart, Gordon" w:date="2023-04-07T09:45:00Z" w:initials="LG">
    <w:p w14:paraId="71E02B28" w14:textId="4E6695A6" w:rsidR="00A9165B" w:rsidRDefault="00A9165B">
      <w:pPr>
        <w:pStyle w:val="CommentText"/>
      </w:pPr>
      <w:r>
        <w:rPr>
          <w:rStyle w:val="CommentReference"/>
        </w:rPr>
        <w:annotationRef/>
      </w:r>
      <w:r w:rsidR="00FB10F7">
        <w:rPr>
          <w:noProof/>
        </w:rPr>
        <w:t>This sentence could go in a subsection titled: "When to filter?"  or, we might conclude the paper with a listing or synthesis that suggests when filtering is MOST important or problematic (for which questions, sum stats, and data type).</w:t>
      </w:r>
    </w:p>
  </w:comment>
  <w:comment w:id="5" w:author="Luikart, Gordon" w:date="2023-04-07T09:44:00Z" w:initials="LG">
    <w:p w14:paraId="42727439" w14:textId="64072836" w:rsidR="00A9165B" w:rsidRDefault="00A9165B">
      <w:pPr>
        <w:pStyle w:val="CommentText"/>
      </w:pPr>
      <w:r>
        <w:rPr>
          <w:rStyle w:val="CommentReference"/>
        </w:rPr>
        <w:annotationRef/>
      </w:r>
      <w:r w:rsidR="00FB10F7">
        <w:rPr>
          <w:noProof/>
        </w:rPr>
        <w:t>is this the best location for this topic to be mentioned?</w:t>
      </w:r>
    </w:p>
  </w:comment>
  <w:comment w:id="7" w:author="Luikart, Gordon" w:date="2023-03-28T18:03:00Z" w:initials="LG">
    <w:p w14:paraId="39767FB1" w14:textId="62EB6168" w:rsidR="006D3351" w:rsidRDefault="006D3351">
      <w:pPr>
        <w:pStyle w:val="CommentText"/>
      </w:pPr>
      <w:r>
        <w:rPr>
          <w:rStyle w:val="CommentReference"/>
        </w:rPr>
        <w:annotationRef/>
      </w:r>
      <w:r>
        <w:t>This might not be appreciated or accepted. We should review nomenclature then perhaps recommend (or report) the standardized nomenclature.</w:t>
      </w:r>
    </w:p>
  </w:comment>
  <w:comment w:id="8" w:author="Hemstrom, William Beryl" w:date="2023-04-01T16:36:00Z" w:initials="HWB">
    <w:p w14:paraId="383A5A9B" w14:textId="77777777" w:rsidR="006D3351" w:rsidRDefault="006D3351" w:rsidP="005371B3">
      <w:pPr>
        <w:pStyle w:val="CommentText"/>
      </w:pPr>
      <w:r>
        <w:rPr>
          <w:rStyle w:val="CommentReference"/>
        </w:rPr>
        <w:annotationRef/>
      </w:r>
      <w:r>
        <w:t>I'm not sure what paper this is.</w:t>
      </w:r>
    </w:p>
  </w:comment>
  <w:comment w:id="9" w:author="Luikart, Gordon" w:date="2023-04-06T23:12:00Z" w:initials="LG">
    <w:p w14:paraId="340D6F43" w14:textId="77777777" w:rsidR="006D3351" w:rsidRDefault="006D3351" w:rsidP="0063539F">
      <w:pPr>
        <w:adjustRightInd w:val="0"/>
        <w:rPr>
          <w:rFonts w:ascii="Arial" w:hAnsi="Arial" w:cs="Arial"/>
        </w:rPr>
      </w:pPr>
      <w:r>
        <w:rPr>
          <w:rStyle w:val="CommentReference"/>
        </w:rPr>
        <w:annotationRef/>
      </w:r>
      <w:r w:rsidRPr="00EA28AB">
        <w:rPr>
          <w:rFonts w:ascii="Arial" w:hAnsi="Arial" w:cs="Arial"/>
        </w:rPr>
        <w:t xml:space="preserve">Hendricks, S., E. Anderson, T. Antao, </w:t>
      </w:r>
      <w:r>
        <w:rPr>
          <w:rFonts w:ascii="Arial" w:hAnsi="Arial" w:cs="Arial"/>
        </w:rPr>
        <w:t>L</w:t>
      </w:r>
      <w:r w:rsidRPr="00EA28AB">
        <w:rPr>
          <w:rFonts w:ascii="Arial" w:hAnsi="Arial" w:cs="Arial"/>
        </w:rPr>
        <w:t>. Bernatchez, B. Forester, *B.</w:t>
      </w:r>
      <w:r>
        <w:rPr>
          <w:rFonts w:ascii="Arial" w:hAnsi="Arial" w:cs="Arial"/>
        </w:rPr>
        <w:t xml:space="preserve">A. </w:t>
      </w:r>
      <w:r w:rsidRPr="00EA28AB">
        <w:rPr>
          <w:rFonts w:ascii="Arial" w:hAnsi="Arial" w:cs="Arial"/>
        </w:rPr>
        <w:t xml:space="preserve">Garner, B. Hand, P. </w:t>
      </w:r>
    </w:p>
    <w:p w14:paraId="02721B03" w14:textId="77777777" w:rsidR="006D3351" w:rsidRDefault="006D3351" w:rsidP="0063539F">
      <w:pPr>
        <w:adjustRightInd w:val="0"/>
        <w:ind w:firstLine="708"/>
        <w:rPr>
          <w:rFonts w:ascii="Arial" w:hAnsi="Arial" w:cs="Arial"/>
        </w:rPr>
      </w:pPr>
      <w:r w:rsidRPr="00EA28AB">
        <w:rPr>
          <w:rFonts w:ascii="Arial" w:hAnsi="Arial" w:cs="Arial"/>
        </w:rPr>
        <w:t xml:space="preserve">Hohenlohe, M. Kardos, L.B. Koop, R. Waples, and </w:t>
      </w:r>
      <w:r w:rsidRPr="00EA28AB">
        <w:rPr>
          <w:rFonts w:ascii="Arial" w:hAnsi="Arial" w:cs="Arial"/>
          <w:b/>
        </w:rPr>
        <w:t>G. Luikart</w:t>
      </w:r>
      <w:r w:rsidRPr="00EA28AB">
        <w:rPr>
          <w:rFonts w:ascii="Arial" w:hAnsi="Arial" w:cs="Arial"/>
        </w:rPr>
        <w:t xml:space="preserve">.  2018.  Recent advances in </w:t>
      </w:r>
    </w:p>
    <w:p w14:paraId="6E82E202" w14:textId="77777777" w:rsidR="006D3351" w:rsidRDefault="006D3351" w:rsidP="0063539F">
      <w:pPr>
        <w:adjustRightInd w:val="0"/>
        <w:ind w:firstLine="708"/>
        <w:rPr>
          <w:rFonts w:ascii="Arial" w:hAnsi="Arial" w:cs="Arial"/>
        </w:rPr>
      </w:pPr>
      <w:r w:rsidRPr="00EA28AB">
        <w:rPr>
          <w:rFonts w:ascii="Arial" w:hAnsi="Arial" w:cs="Arial"/>
        </w:rPr>
        <w:t xml:space="preserve">population genomics data analysis:  Improving bioinformatics and computational approaches. </w:t>
      </w:r>
    </w:p>
    <w:p w14:paraId="2E254F1B" w14:textId="77777777" w:rsidR="006D3351" w:rsidRPr="00EA28AB" w:rsidRDefault="006D3351" w:rsidP="0063539F">
      <w:pPr>
        <w:adjustRightInd w:val="0"/>
        <w:ind w:firstLine="708"/>
        <w:rPr>
          <w:rFonts w:ascii="Arial" w:hAnsi="Arial" w:cs="Arial"/>
        </w:rPr>
      </w:pPr>
      <w:r w:rsidRPr="00EA28AB">
        <w:rPr>
          <w:rFonts w:ascii="Arial" w:hAnsi="Arial" w:cs="Arial"/>
          <w:i/>
        </w:rPr>
        <w:t>Evolutionary Applications</w:t>
      </w:r>
      <w:r>
        <w:rPr>
          <w:rFonts w:ascii="Arial" w:hAnsi="Arial" w:cs="Arial"/>
        </w:rPr>
        <w:t xml:space="preserve">, </w:t>
      </w:r>
      <w:r w:rsidRPr="000D59C2">
        <w:rPr>
          <w:rFonts w:ascii="Arial" w:hAnsi="Arial" w:cs="Arial"/>
        </w:rPr>
        <w:t>11:1197–1211</w:t>
      </w:r>
      <w:r>
        <w:rPr>
          <w:rFonts w:ascii="Arial" w:hAnsi="Arial" w:cs="Arial"/>
        </w:rPr>
        <w:t xml:space="preserve">.  </w:t>
      </w:r>
      <w:r w:rsidRPr="005822E7">
        <w:rPr>
          <w:rFonts w:ascii="Arial" w:hAnsi="Arial" w:cs="Arial"/>
        </w:rPr>
        <w:t>doi.org/10.1111/eva.12659</w:t>
      </w:r>
    </w:p>
    <w:p w14:paraId="4E34F061" w14:textId="5FF6861D" w:rsidR="006D3351" w:rsidRDefault="006D3351">
      <w:pPr>
        <w:pStyle w:val="CommentText"/>
      </w:pPr>
    </w:p>
  </w:comment>
  <w:comment w:id="10" w:author="Luikart, Gordon" w:date="2023-03-28T19:00:00Z" w:initials="LG">
    <w:p w14:paraId="5FEDAFCE" w14:textId="337CC224" w:rsidR="006D3351" w:rsidRDefault="006D3351">
      <w:pPr>
        <w:pStyle w:val="CommentText"/>
      </w:pPr>
      <w:r>
        <w:rPr>
          <w:rStyle w:val="CommentReference"/>
        </w:rPr>
        <w:annotationRef/>
      </w:r>
      <w:r>
        <w:t xml:space="preserve">Let’s make sure NRG Reviews </w:t>
      </w:r>
      <w:r w:rsidR="00D12E12">
        <w:t>allows/accepts</w:t>
      </w:r>
      <w:r>
        <w:t xml:space="preserve"> substantial futuristic material.  Might minimize this material if future questions or perspectives are not in Reviews.  NRG has told me before “your idea and material is for a “perspectives” article, not a review, because not much is published or reviewable for that topic”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91A80A" w15:done="1"/>
  <w15:commentEx w15:paraId="2906499D" w15:paraIdParent="7291A80A" w15:done="1"/>
  <w15:commentEx w15:paraId="4922B9D5" w15:done="1"/>
  <w15:commentEx w15:paraId="71E02B28" w15:done="1"/>
  <w15:commentEx w15:paraId="42727439" w15:done="1"/>
  <w15:commentEx w15:paraId="39767FB1" w15:done="1"/>
  <w15:commentEx w15:paraId="383A5A9B" w15:done="1"/>
  <w15:commentEx w15:paraId="4E34F061" w15:paraIdParent="383A5A9B" w15:done="1"/>
  <w15:commentEx w15:paraId="5FEDAF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B82" w16cex:dateUtc="2023-04-12T21:15:00Z"/>
  <w16cex:commentExtensible w16cex:durableId="27D2DC0C" w16cex:dateUtc="2023-04-01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91A80A" w16cid:durableId="27D9CAA7"/>
  <w16cid:commentId w16cid:paraId="2906499D" w16cid:durableId="27E13B82"/>
  <w16cid:commentId w16cid:paraId="4922B9D5" w16cid:durableId="27DA643C"/>
  <w16cid:commentId w16cid:paraId="71E02B28" w16cid:durableId="27DA64B3"/>
  <w16cid:commentId w16cid:paraId="42727439" w16cid:durableId="27DA6468"/>
  <w16cid:commentId w16cid:paraId="39767FB1" w16cid:durableId="27CDAA76"/>
  <w16cid:commentId w16cid:paraId="383A5A9B" w16cid:durableId="27D2DC0C"/>
  <w16cid:commentId w16cid:paraId="4E34F061" w16cid:durableId="27D9D052"/>
  <w16cid:commentId w16cid:paraId="5FEDAFCE" w16cid:durableId="27D074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EC95" w14:textId="77777777" w:rsidR="00EF569C" w:rsidRDefault="00EF569C" w:rsidP="00A97C07">
      <w:pPr>
        <w:spacing w:after="0" w:line="240" w:lineRule="auto"/>
      </w:pPr>
      <w:r>
        <w:separator/>
      </w:r>
    </w:p>
  </w:endnote>
  <w:endnote w:type="continuationSeparator" w:id="0">
    <w:p w14:paraId="15251937" w14:textId="77777777" w:rsidR="00EF569C" w:rsidRDefault="00EF569C" w:rsidP="00A97C07">
      <w:pPr>
        <w:spacing w:after="0" w:line="240" w:lineRule="auto"/>
      </w:pPr>
      <w:r>
        <w:continuationSeparator/>
      </w:r>
    </w:p>
  </w:endnote>
  <w:endnote w:type="continuationNotice" w:id="1">
    <w:p w14:paraId="343D6F59" w14:textId="77777777" w:rsidR="00EF569C" w:rsidRDefault="00EF56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D540" w14:textId="77777777" w:rsidR="00EF569C" w:rsidRDefault="00EF569C" w:rsidP="00A97C07">
      <w:pPr>
        <w:spacing w:after="0" w:line="240" w:lineRule="auto"/>
      </w:pPr>
      <w:r>
        <w:separator/>
      </w:r>
    </w:p>
  </w:footnote>
  <w:footnote w:type="continuationSeparator" w:id="0">
    <w:p w14:paraId="3323EA47" w14:textId="77777777" w:rsidR="00EF569C" w:rsidRDefault="00EF569C" w:rsidP="00A97C07">
      <w:pPr>
        <w:spacing w:after="0" w:line="240" w:lineRule="auto"/>
      </w:pPr>
      <w:r>
        <w:continuationSeparator/>
      </w:r>
    </w:p>
  </w:footnote>
  <w:footnote w:type="continuationNotice" w:id="1">
    <w:p w14:paraId="2F7563EE" w14:textId="77777777" w:rsidR="00EF569C" w:rsidRDefault="00EF56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3D2"/>
    <w:multiLevelType w:val="hybridMultilevel"/>
    <w:tmpl w:val="618E1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97CA6"/>
    <w:multiLevelType w:val="multilevel"/>
    <w:tmpl w:val="3916832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405091"/>
    <w:multiLevelType w:val="hybridMultilevel"/>
    <w:tmpl w:val="D758D6F4"/>
    <w:lvl w:ilvl="0" w:tplc="D8FCC494">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F33908"/>
    <w:multiLevelType w:val="multilevel"/>
    <w:tmpl w:val="63088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90E2D"/>
    <w:multiLevelType w:val="hybridMultilevel"/>
    <w:tmpl w:val="B568E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E6200"/>
    <w:multiLevelType w:val="hybridMultilevel"/>
    <w:tmpl w:val="7F4062BC"/>
    <w:lvl w:ilvl="0" w:tplc="16784E7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307141"/>
    <w:multiLevelType w:val="multilevel"/>
    <w:tmpl w:val="3916832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804BF4"/>
    <w:multiLevelType w:val="multilevel"/>
    <w:tmpl w:val="3916832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EBB34AB"/>
    <w:multiLevelType w:val="multilevel"/>
    <w:tmpl w:val="7166A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353C02"/>
    <w:multiLevelType w:val="hybridMultilevel"/>
    <w:tmpl w:val="8BB05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E3A92"/>
    <w:multiLevelType w:val="hybridMultilevel"/>
    <w:tmpl w:val="72D01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E7E42"/>
    <w:multiLevelType w:val="hybridMultilevel"/>
    <w:tmpl w:val="0B3E85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433EB"/>
    <w:multiLevelType w:val="hybridMultilevel"/>
    <w:tmpl w:val="F138A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17A0D"/>
    <w:multiLevelType w:val="hybridMultilevel"/>
    <w:tmpl w:val="132C0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27E16"/>
    <w:multiLevelType w:val="hybridMultilevel"/>
    <w:tmpl w:val="2F3A1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350DE"/>
    <w:multiLevelType w:val="multilevel"/>
    <w:tmpl w:val="3916832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0C4111"/>
    <w:multiLevelType w:val="hybridMultilevel"/>
    <w:tmpl w:val="DCF6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97C75"/>
    <w:multiLevelType w:val="hybridMultilevel"/>
    <w:tmpl w:val="DA883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D57124"/>
    <w:multiLevelType w:val="multilevel"/>
    <w:tmpl w:val="91F8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A4F37"/>
    <w:multiLevelType w:val="hybridMultilevel"/>
    <w:tmpl w:val="8D7E7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57869"/>
    <w:multiLevelType w:val="hybridMultilevel"/>
    <w:tmpl w:val="D9841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DB50B8"/>
    <w:multiLevelType w:val="hybridMultilevel"/>
    <w:tmpl w:val="DBCCD5EC"/>
    <w:lvl w:ilvl="0" w:tplc="04090019">
      <w:start w:val="1"/>
      <w:numFmt w:val="lowerLetter"/>
      <w:lvlText w:val="%1."/>
      <w:lvlJc w:val="left"/>
      <w:pPr>
        <w:ind w:left="720" w:hanging="360"/>
      </w:pPr>
      <w:rPr>
        <w:rFonts w:hint="default"/>
      </w:rPr>
    </w:lvl>
    <w:lvl w:ilvl="1" w:tplc="44A85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374CA"/>
    <w:multiLevelType w:val="hybridMultilevel"/>
    <w:tmpl w:val="6204A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25498"/>
    <w:multiLevelType w:val="hybridMultilevel"/>
    <w:tmpl w:val="16AAF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1D1281"/>
    <w:multiLevelType w:val="hybridMultilevel"/>
    <w:tmpl w:val="29B0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C002E"/>
    <w:multiLevelType w:val="hybridMultilevel"/>
    <w:tmpl w:val="308C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62627"/>
    <w:multiLevelType w:val="hybridMultilevel"/>
    <w:tmpl w:val="4DE4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DD0BAC"/>
    <w:multiLevelType w:val="multilevel"/>
    <w:tmpl w:val="3916832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numFmt w:val="bullet"/>
      <w:lvlText w:val="🡺"/>
      <w:lvlJc w:val="left"/>
      <w:pPr>
        <w:ind w:left="3600" w:hanging="360"/>
      </w:pPr>
      <w:rPr>
        <w:rFonts w:ascii="Noto Sans Symbols" w:eastAsia="Noto Sans Symbols" w:hAnsi="Noto Sans Symbols" w:cs="Noto Sans Symbol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8F3705"/>
    <w:multiLevelType w:val="hybridMultilevel"/>
    <w:tmpl w:val="DA8E3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A72D2B"/>
    <w:multiLevelType w:val="hybridMultilevel"/>
    <w:tmpl w:val="74FC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0913">
    <w:abstractNumId w:val="19"/>
  </w:num>
  <w:num w:numId="2" w16cid:durableId="1592198751">
    <w:abstractNumId w:val="0"/>
  </w:num>
  <w:num w:numId="3" w16cid:durableId="269246011">
    <w:abstractNumId w:val="22"/>
  </w:num>
  <w:num w:numId="4" w16cid:durableId="1281765467">
    <w:abstractNumId w:val="28"/>
  </w:num>
  <w:num w:numId="5" w16cid:durableId="219949322">
    <w:abstractNumId w:val="21"/>
  </w:num>
  <w:num w:numId="6" w16cid:durableId="844437127">
    <w:abstractNumId w:val="12"/>
  </w:num>
  <w:num w:numId="7" w16cid:durableId="1810170214">
    <w:abstractNumId w:val="14"/>
  </w:num>
  <w:num w:numId="8" w16cid:durableId="1126316683">
    <w:abstractNumId w:val="11"/>
  </w:num>
  <w:num w:numId="9" w16cid:durableId="752162884">
    <w:abstractNumId w:val="17"/>
  </w:num>
  <w:num w:numId="10" w16cid:durableId="563568060">
    <w:abstractNumId w:val="13"/>
  </w:num>
  <w:num w:numId="11" w16cid:durableId="1629629855">
    <w:abstractNumId w:val="23"/>
  </w:num>
  <w:num w:numId="12" w16cid:durableId="221796921">
    <w:abstractNumId w:val="24"/>
  </w:num>
  <w:num w:numId="13" w16cid:durableId="595944490">
    <w:abstractNumId w:val="26"/>
  </w:num>
  <w:num w:numId="14" w16cid:durableId="1424304854">
    <w:abstractNumId w:val="10"/>
  </w:num>
  <w:num w:numId="15" w16cid:durableId="212350151">
    <w:abstractNumId w:val="4"/>
  </w:num>
  <w:num w:numId="16" w16cid:durableId="1495947062">
    <w:abstractNumId w:val="9"/>
  </w:num>
  <w:num w:numId="17" w16cid:durableId="390537858">
    <w:abstractNumId w:val="20"/>
  </w:num>
  <w:num w:numId="18" w16cid:durableId="716927203">
    <w:abstractNumId w:val="25"/>
  </w:num>
  <w:num w:numId="19" w16cid:durableId="1055543291">
    <w:abstractNumId w:val="16"/>
  </w:num>
  <w:num w:numId="20" w16cid:durableId="1446266616">
    <w:abstractNumId w:val="29"/>
  </w:num>
  <w:num w:numId="21" w16cid:durableId="636884937">
    <w:abstractNumId w:val="3"/>
  </w:num>
  <w:num w:numId="22" w16cid:durableId="1988438117">
    <w:abstractNumId w:val="6"/>
  </w:num>
  <w:num w:numId="23" w16cid:durableId="1705904152">
    <w:abstractNumId w:val="8"/>
  </w:num>
  <w:num w:numId="24" w16cid:durableId="1214973856">
    <w:abstractNumId w:val="1"/>
  </w:num>
  <w:num w:numId="25" w16cid:durableId="980039241">
    <w:abstractNumId w:val="15"/>
  </w:num>
  <w:num w:numId="26" w16cid:durableId="1869218402">
    <w:abstractNumId w:val="27"/>
  </w:num>
  <w:num w:numId="27" w16cid:durableId="13115137">
    <w:abstractNumId w:val="7"/>
  </w:num>
  <w:num w:numId="28" w16cid:durableId="993290412">
    <w:abstractNumId w:val="2"/>
  </w:num>
  <w:num w:numId="29" w16cid:durableId="845750510">
    <w:abstractNumId w:val="5"/>
  </w:num>
  <w:num w:numId="30" w16cid:durableId="11337132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kart, Gordon">
    <w15:presenceInfo w15:providerId="AD" w15:userId="S-1-5-21-2090760695-1161300292-829235722-68211"/>
  </w15:person>
  <w15:person w15:author="Hemstrom, William Beryl">
    <w15:presenceInfo w15:providerId="AD" w15:userId="S::whemstro@purdue.edu::919baf96-2b94-4e61-b9db-422ac6360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F7425"/>
    <w:rsid w:val="000005A6"/>
    <w:rsid w:val="00000E23"/>
    <w:rsid w:val="00000F35"/>
    <w:rsid w:val="0000180B"/>
    <w:rsid w:val="0000182C"/>
    <w:rsid w:val="00001B79"/>
    <w:rsid w:val="00001F33"/>
    <w:rsid w:val="00002568"/>
    <w:rsid w:val="00002645"/>
    <w:rsid w:val="000027C3"/>
    <w:rsid w:val="0000293C"/>
    <w:rsid w:val="00002BB2"/>
    <w:rsid w:val="00003093"/>
    <w:rsid w:val="000030E0"/>
    <w:rsid w:val="0000317A"/>
    <w:rsid w:val="000031C6"/>
    <w:rsid w:val="0000325E"/>
    <w:rsid w:val="0000377A"/>
    <w:rsid w:val="000038A0"/>
    <w:rsid w:val="00003964"/>
    <w:rsid w:val="00003C5E"/>
    <w:rsid w:val="0000468F"/>
    <w:rsid w:val="00004B0D"/>
    <w:rsid w:val="00005125"/>
    <w:rsid w:val="0000563C"/>
    <w:rsid w:val="000057F6"/>
    <w:rsid w:val="000061A1"/>
    <w:rsid w:val="000069F8"/>
    <w:rsid w:val="00006BD9"/>
    <w:rsid w:val="00007004"/>
    <w:rsid w:val="00007D14"/>
    <w:rsid w:val="00007EDB"/>
    <w:rsid w:val="00010288"/>
    <w:rsid w:val="00010A4A"/>
    <w:rsid w:val="000110CD"/>
    <w:rsid w:val="00011267"/>
    <w:rsid w:val="00011749"/>
    <w:rsid w:val="00011B21"/>
    <w:rsid w:val="00011EC5"/>
    <w:rsid w:val="00012710"/>
    <w:rsid w:val="00012840"/>
    <w:rsid w:val="00012C15"/>
    <w:rsid w:val="00012E68"/>
    <w:rsid w:val="00012F3D"/>
    <w:rsid w:val="00012FC6"/>
    <w:rsid w:val="00013489"/>
    <w:rsid w:val="0001388C"/>
    <w:rsid w:val="00013952"/>
    <w:rsid w:val="00013C6F"/>
    <w:rsid w:val="00013F2A"/>
    <w:rsid w:val="000145B4"/>
    <w:rsid w:val="000146B4"/>
    <w:rsid w:val="00015375"/>
    <w:rsid w:val="00015445"/>
    <w:rsid w:val="00015C84"/>
    <w:rsid w:val="00015DF4"/>
    <w:rsid w:val="00016232"/>
    <w:rsid w:val="00016265"/>
    <w:rsid w:val="00016C4F"/>
    <w:rsid w:val="00016DFD"/>
    <w:rsid w:val="00017E3D"/>
    <w:rsid w:val="0002011D"/>
    <w:rsid w:val="000203D7"/>
    <w:rsid w:val="00020DA8"/>
    <w:rsid w:val="00020E4A"/>
    <w:rsid w:val="000210ED"/>
    <w:rsid w:val="00021F9E"/>
    <w:rsid w:val="00022D65"/>
    <w:rsid w:val="00022D66"/>
    <w:rsid w:val="00022E66"/>
    <w:rsid w:val="00023022"/>
    <w:rsid w:val="00023799"/>
    <w:rsid w:val="00023FFC"/>
    <w:rsid w:val="0002425B"/>
    <w:rsid w:val="0002449F"/>
    <w:rsid w:val="000246D7"/>
    <w:rsid w:val="000250A3"/>
    <w:rsid w:val="0002535A"/>
    <w:rsid w:val="00025446"/>
    <w:rsid w:val="00025660"/>
    <w:rsid w:val="00026114"/>
    <w:rsid w:val="00026B64"/>
    <w:rsid w:val="00027423"/>
    <w:rsid w:val="00027A25"/>
    <w:rsid w:val="000319C0"/>
    <w:rsid w:val="00031ED4"/>
    <w:rsid w:val="0003275D"/>
    <w:rsid w:val="000327E9"/>
    <w:rsid w:val="00032939"/>
    <w:rsid w:val="00032EE8"/>
    <w:rsid w:val="00033EBA"/>
    <w:rsid w:val="000348C1"/>
    <w:rsid w:val="000348FC"/>
    <w:rsid w:val="00034E0D"/>
    <w:rsid w:val="00035354"/>
    <w:rsid w:val="000353A1"/>
    <w:rsid w:val="00035555"/>
    <w:rsid w:val="000355A6"/>
    <w:rsid w:val="000358A3"/>
    <w:rsid w:val="00035C5B"/>
    <w:rsid w:val="00035E2B"/>
    <w:rsid w:val="000365D1"/>
    <w:rsid w:val="0003674F"/>
    <w:rsid w:val="000367EA"/>
    <w:rsid w:val="00036C93"/>
    <w:rsid w:val="00036F0C"/>
    <w:rsid w:val="000370C0"/>
    <w:rsid w:val="000370C1"/>
    <w:rsid w:val="000370F2"/>
    <w:rsid w:val="00037313"/>
    <w:rsid w:val="000403D8"/>
    <w:rsid w:val="000403FE"/>
    <w:rsid w:val="000406D7"/>
    <w:rsid w:val="00040D55"/>
    <w:rsid w:val="0004141E"/>
    <w:rsid w:val="000419CE"/>
    <w:rsid w:val="000419D9"/>
    <w:rsid w:val="00041EF2"/>
    <w:rsid w:val="00042394"/>
    <w:rsid w:val="0004282E"/>
    <w:rsid w:val="000428B2"/>
    <w:rsid w:val="00042C57"/>
    <w:rsid w:val="000433B7"/>
    <w:rsid w:val="0004374C"/>
    <w:rsid w:val="00043AB4"/>
    <w:rsid w:val="00043B73"/>
    <w:rsid w:val="00043FC2"/>
    <w:rsid w:val="0004403C"/>
    <w:rsid w:val="000441E2"/>
    <w:rsid w:val="00044215"/>
    <w:rsid w:val="00044456"/>
    <w:rsid w:val="0004470F"/>
    <w:rsid w:val="00044B23"/>
    <w:rsid w:val="00044FAC"/>
    <w:rsid w:val="000450C2"/>
    <w:rsid w:val="00045512"/>
    <w:rsid w:val="00045C37"/>
    <w:rsid w:val="000461AA"/>
    <w:rsid w:val="000466A0"/>
    <w:rsid w:val="000467AB"/>
    <w:rsid w:val="00046907"/>
    <w:rsid w:val="000475F4"/>
    <w:rsid w:val="00047682"/>
    <w:rsid w:val="0004770B"/>
    <w:rsid w:val="00047A09"/>
    <w:rsid w:val="00047E43"/>
    <w:rsid w:val="000503F6"/>
    <w:rsid w:val="00050F4D"/>
    <w:rsid w:val="00051478"/>
    <w:rsid w:val="000519E8"/>
    <w:rsid w:val="00051CC4"/>
    <w:rsid w:val="00051F3D"/>
    <w:rsid w:val="00052189"/>
    <w:rsid w:val="00052675"/>
    <w:rsid w:val="00052B57"/>
    <w:rsid w:val="00053097"/>
    <w:rsid w:val="00053124"/>
    <w:rsid w:val="0005380A"/>
    <w:rsid w:val="0005409E"/>
    <w:rsid w:val="000548C6"/>
    <w:rsid w:val="00054B11"/>
    <w:rsid w:val="00055795"/>
    <w:rsid w:val="00055DE1"/>
    <w:rsid w:val="00056066"/>
    <w:rsid w:val="00056B50"/>
    <w:rsid w:val="00056F6B"/>
    <w:rsid w:val="00057124"/>
    <w:rsid w:val="00057310"/>
    <w:rsid w:val="000573CB"/>
    <w:rsid w:val="00057637"/>
    <w:rsid w:val="000576C6"/>
    <w:rsid w:val="00057CAF"/>
    <w:rsid w:val="00057E1C"/>
    <w:rsid w:val="00060C12"/>
    <w:rsid w:val="00060EA0"/>
    <w:rsid w:val="00060ECC"/>
    <w:rsid w:val="00061673"/>
    <w:rsid w:val="000616B2"/>
    <w:rsid w:val="0006212F"/>
    <w:rsid w:val="00062457"/>
    <w:rsid w:val="00062988"/>
    <w:rsid w:val="00062A6A"/>
    <w:rsid w:val="00062ABB"/>
    <w:rsid w:val="00062ABE"/>
    <w:rsid w:val="00063402"/>
    <w:rsid w:val="00063509"/>
    <w:rsid w:val="00063600"/>
    <w:rsid w:val="0006382C"/>
    <w:rsid w:val="00063A99"/>
    <w:rsid w:val="00063C5A"/>
    <w:rsid w:val="00063CE9"/>
    <w:rsid w:val="0006412D"/>
    <w:rsid w:val="000654E3"/>
    <w:rsid w:val="000656E9"/>
    <w:rsid w:val="00065C6F"/>
    <w:rsid w:val="00065D22"/>
    <w:rsid w:val="00065D43"/>
    <w:rsid w:val="000666BA"/>
    <w:rsid w:val="00067164"/>
    <w:rsid w:val="000673A0"/>
    <w:rsid w:val="000673C4"/>
    <w:rsid w:val="00067990"/>
    <w:rsid w:val="000700E5"/>
    <w:rsid w:val="0007037D"/>
    <w:rsid w:val="0007057F"/>
    <w:rsid w:val="000705FF"/>
    <w:rsid w:val="000708A6"/>
    <w:rsid w:val="00070BD7"/>
    <w:rsid w:val="0007100F"/>
    <w:rsid w:val="000712D7"/>
    <w:rsid w:val="00071F48"/>
    <w:rsid w:val="0007242D"/>
    <w:rsid w:val="00072EEA"/>
    <w:rsid w:val="0007372C"/>
    <w:rsid w:val="00073A23"/>
    <w:rsid w:val="00073B4B"/>
    <w:rsid w:val="00073BF7"/>
    <w:rsid w:val="00074D19"/>
    <w:rsid w:val="000752D0"/>
    <w:rsid w:val="000753DB"/>
    <w:rsid w:val="00075803"/>
    <w:rsid w:val="000758E3"/>
    <w:rsid w:val="00075D9A"/>
    <w:rsid w:val="00076347"/>
    <w:rsid w:val="000764EA"/>
    <w:rsid w:val="00076C8A"/>
    <w:rsid w:val="00076D20"/>
    <w:rsid w:val="00076FCC"/>
    <w:rsid w:val="0007710B"/>
    <w:rsid w:val="00077318"/>
    <w:rsid w:val="00077724"/>
    <w:rsid w:val="000777F8"/>
    <w:rsid w:val="00077975"/>
    <w:rsid w:val="00077E61"/>
    <w:rsid w:val="0008037D"/>
    <w:rsid w:val="000806EA"/>
    <w:rsid w:val="0008156C"/>
    <w:rsid w:val="00081A93"/>
    <w:rsid w:val="00081EB5"/>
    <w:rsid w:val="00081FEE"/>
    <w:rsid w:val="000820BF"/>
    <w:rsid w:val="0008231F"/>
    <w:rsid w:val="000826E1"/>
    <w:rsid w:val="00082850"/>
    <w:rsid w:val="00082B3A"/>
    <w:rsid w:val="00082CB7"/>
    <w:rsid w:val="00082FD6"/>
    <w:rsid w:val="00083129"/>
    <w:rsid w:val="00083203"/>
    <w:rsid w:val="00083297"/>
    <w:rsid w:val="000832CD"/>
    <w:rsid w:val="00083AB0"/>
    <w:rsid w:val="00083B43"/>
    <w:rsid w:val="00083C4E"/>
    <w:rsid w:val="00083DF3"/>
    <w:rsid w:val="000849FC"/>
    <w:rsid w:val="00084A6F"/>
    <w:rsid w:val="00084D51"/>
    <w:rsid w:val="00084DFF"/>
    <w:rsid w:val="00085258"/>
    <w:rsid w:val="00085484"/>
    <w:rsid w:val="000855D5"/>
    <w:rsid w:val="000856F7"/>
    <w:rsid w:val="00085F48"/>
    <w:rsid w:val="000862CC"/>
    <w:rsid w:val="0008639F"/>
    <w:rsid w:val="0008655B"/>
    <w:rsid w:val="000878A8"/>
    <w:rsid w:val="000906E2"/>
    <w:rsid w:val="00090FEE"/>
    <w:rsid w:val="000910F8"/>
    <w:rsid w:val="00091782"/>
    <w:rsid w:val="00091AF0"/>
    <w:rsid w:val="000929F9"/>
    <w:rsid w:val="00092C48"/>
    <w:rsid w:val="00093337"/>
    <w:rsid w:val="00093669"/>
    <w:rsid w:val="00093DE2"/>
    <w:rsid w:val="00093FD0"/>
    <w:rsid w:val="0009417F"/>
    <w:rsid w:val="000949BB"/>
    <w:rsid w:val="00094A77"/>
    <w:rsid w:val="000954B7"/>
    <w:rsid w:val="00095574"/>
    <w:rsid w:val="00095BD2"/>
    <w:rsid w:val="00095EF5"/>
    <w:rsid w:val="00095F8E"/>
    <w:rsid w:val="00096047"/>
    <w:rsid w:val="000964B7"/>
    <w:rsid w:val="0009667C"/>
    <w:rsid w:val="0009691E"/>
    <w:rsid w:val="000969DB"/>
    <w:rsid w:val="00097E24"/>
    <w:rsid w:val="000A0935"/>
    <w:rsid w:val="000A1008"/>
    <w:rsid w:val="000A1172"/>
    <w:rsid w:val="000A150F"/>
    <w:rsid w:val="000A176B"/>
    <w:rsid w:val="000A179D"/>
    <w:rsid w:val="000A18BC"/>
    <w:rsid w:val="000A2DC1"/>
    <w:rsid w:val="000A2EC6"/>
    <w:rsid w:val="000A3117"/>
    <w:rsid w:val="000A320C"/>
    <w:rsid w:val="000A3339"/>
    <w:rsid w:val="000A33DD"/>
    <w:rsid w:val="000A3B5D"/>
    <w:rsid w:val="000A434E"/>
    <w:rsid w:val="000A4484"/>
    <w:rsid w:val="000A49E4"/>
    <w:rsid w:val="000A4DC6"/>
    <w:rsid w:val="000A5A8C"/>
    <w:rsid w:val="000A5E23"/>
    <w:rsid w:val="000A63B0"/>
    <w:rsid w:val="000A6687"/>
    <w:rsid w:val="000A6F9E"/>
    <w:rsid w:val="000A7029"/>
    <w:rsid w:val="000A7595"/>
    <w:rsid w:val="000A7671"/>
    <w:rsid w:val="000A77D7"/>
    <w:rsid w:val="000A78FC"/>
    <w:rsid w:val="000A7921"/>
    <w:rsid w:val="000B024D"/>
    <w:rsid w:val="000B0A7F"/>
    <w:rsid w:val="000B1699"/>
    <w:rsid w:val="000B1714"/>
    <w:rsid w:val="000B183A"/>
    <w:rsid w:val="000B1BD4"/>
    <w:rsid w:val="000B2039"/>
    <w:rsid w:val="000B20C1"/>
    <w:rsid w:val="000B260C"/>
    <w:rsid w:val="000B28BC"/>
    <w:rsid w:val="000B3185"/>
    <w:rsid w:val="000B3333"/>
    <w:rsid w:val="000B34BA"/>
    <w:rsid w:val="000B39D3"/>
    <w:rsid w:val="000B3B06"/>
    <w:rsid w:val="000B4884"/>
    <w:rsid w:val="000B50B2"/>
    <w:rsid w:val="000B50C4"/>
    <w:rsid w:val="000B5458"/>
    <w:rsid w:val="000B5727"/>
    <w:rsid w:val="000B5DCB"/>
    <w:rsid w:val="000B623F"/>
    <w:rsid w:val="000B63C5"/>
    <w:rsid w:val="000B677C"/>
    <w:rsid w:val="000B6D12"/>
    <w:rsid w:val="000B6F31"/>
    <w:rsid w:val="000B7210"/>
    <w:rsid w:val="000B7456"/>
    <w:rsid w:val="000B756E"/>
    <w:rsid w:val="000C0145"/>
    <w:rsid w:val="000C0414"/>
    <w:rsid w:val="000C08AE"/>
    <w:rsid w:val="000C090C"/>
    <w:rsid w:val="000C0A20"/>
    <w:rsid w:val="000C1096"/>
    <w:rsid w:val="000C12EB"/>
    <w:rsid w:val="000C1360"/>
    <w:rsid w:val="000C1D9A"/>
    <w:rsid w:val="000C2188"/>
    <w:rsid w:val="000C21D3"/>
    <w:rsid w:val="000C22BB"/>
    <w:rsid w:val="000C286E"/>
    <w:rsid w:val="000C3009"/>
    <w:rsid w:val="000C302F"/>
    <w:rsid w:val="000C4293"/>
    <w:rsid w:val="000C4856"/>
    <w:rsid w:val="000C4992"/>
    <w:rsid w:val="000C4D7B"/>
    <w:rsid w:val="000C508A"/>
    <w:rsid w:val="000C5246"/>
    <w:rsid w:val="000C5368"/>
    <w:rsid w:val="000C56FE"/>
    <w:rsid w:val="000C57E3"/>
    <w:rsid w:val="000C5C53"/>
    <w:rsid w:val="000C5DFA"/>
    <w:rsid w:val="000C637B"/>
    <w:rsid w:val="000C6BCF"/>
    <w:rsid w:val="000C6CE4"/>
    <w:rsid w:val="000C6E18"/>
    <w:rsid w:val="000C6F09"/>
    <w:rsid w:val="000C70A5"/>
    <w:rsid w:val="000C71A6"/>
    <w:rsid w:val="000C77D7"/>
    <w:rsid w:val="000C78FE"/>
    <w:rsid w:val="000C7947"/>
    <w:rsid w:val="000C7D72"/>
    <w:rsid w:val="000D0AF0"/>
    <w:rsid w:val="000D0C63"/>
    <w:rsid w:val="000D0C7A"/>
    <w:rsid w:val="000D1877"/>
    <w:rsid w:val="000D1AE7"/>
    <w:rsid w:val="000D250A"/>
    <w:rsid w:val="000D2B3A"/>
    <w:rsid w:val="000D2B6C"/>
    <w:rsid w:val="000D309C"/>
    <w:rsid w:val="000D348F"/>
    <w:rsid w:val="000D3563"/>
    <w:rsid w:val="000D39C6"/>
    <w:rsid w:val="000D4020"/>
    <w:rsid w:val="000D4041"/>
    <w:rsid w:val="000D410B"/>
    <w:rsid w:val="000D4C54"/>
    <w:rsid w:val="000D4FEE"/>
    <w:rsid w:val="000D55C8"/>
    <w:rsid w:val="000D56E3"/>
    <w:rsid w:val="000D58B3"/>
    <w:rsid w:val="000D593D"/>
    <w:rsid w:val="000D5B5A"/>
    <w:rsid w:val="000D5D08"/>
    <w:rsid w:val="000D5E04"/>
    <w:rsid w:val="000D60B5"/>
    <w:rsid w:val="000D66EC"/>
    <w:rsid w:val="000D6D77"/>
    <w:rsid w:val="000D7358"/>
    <w:rsid w:val="000D7672"/>
    <w:rsid w:val="000D7B75"/>
    <w:rsid w:val="000D7D97"/>
    <w:rsid w:val="000E015A"/>
    <w:rsid w:val="000E0353"/>
    <w:rsid w:val="000E050C"/>
    <w:rsid w:val="000E073D"/>
    <w:rsid w:val="000E181C"/>
    <w:rsid w:val="000E1B9B"/>
    <w:rsid w:val="000E1C57"/>
    <w:rsid w:val="000E2010"/>
    <w:rsid w:val="000E29DB"/>
    <w:rsid w:val="000E31C5"/>
    <w:rsid w:val="000E35DE"/>
    <w:rsid w:val="000E4231"/>
    <w:rsid w:val="000E48EB"/>
    <w:rsid w:val="000E4C89"/>
    <w:rsid w:val="000E4E06"/>
    <w:rsid w:val="000E4FE8"/>
    <w:rsid w:val="000E5150"/>
    <w:rsid w:val="000E5180"/>
    <w:rsid w:val="000E536A"/>
    <w:rsid w:val="000E5960"/>
    <w:rsid w:val="000E5E38"/>
    <w:rsid w:val="000E5E83"/>
    <w:rsid w:val="000E60DE"/>
    <w:rsid w:val="000E614C"/>
    <w:rsid w:val="000E69F0"/>
    <w:rsid w:val="000E6B19"/>
    <w:rsid w:val="000E70E9"/>
    <w:rsid w:val="000E7185"/>
    <w:rsid w:val="000E724D"/>
    <w:rsid w:val="000E7879"/>
    <w:rsid w:val="000E79C4"/>
    <w:rsid w:val="000E7CB3"/>
    <w:rsid w:val="000F0B0E"/>
    <w:rsid w:val="000F1164"/>
    <w:rsid w:val="000F15E1"/>
    <w:rsid w:val="000F188C"/>
    <w:rsid w:val="000F1EB7"/>
    <w:rsid w:val="000F1F81"/>
    <w:rsid w:val="000F2073"/>
    <w:rsid w:val="000F2703"/>
    <w:rsid w:val="000F2D43"/>
    <w:rsid w:val="000F2F9C"/>
    <w:rsid w:val="000F30F8"/>
    <w:rsid w:val="000F3621"/>
    <w:rsid w:val="000F36A5"/>
    <w:rsid w:val="000F36A6"/>
    <w:rsid w:val="000F3812"/>
    <w:rsid w:val="000F38B9"/>
    <w:rsid w:val="000F3ADD"/>
    <w:rsid w:val="000F3D5E"/>
    <w:rsid w:val="000F45BE"/>
    <w:rsid w:val="000F4B37"/>
    <w:rsid w:val="000F5141"/>
    <w:rsid w:val="000F52FF"/>
    <w:rsid w:val="000F5A47"/>
    <w:rsid w:val="000F5E8A"/>
    <w:rsid w:val="000F6394"/>
    <w:rsid w:val="000F652C"/>
    <w:rsid w:val="000F6A5A"/>
    <w:rsid w:val="000F6AAB"/>
    <w:rsid w:val="000F7013"/>
    <w:rsid w:val="000F77D4"/>
    <w:rsid w:val="000F7DAF"/>
    <w:rsid w:val="0010011E"/>
    <w:rsid w:val="00100526"/>
    <w:rsid w:val="001005B2"/>
    <w:rsid w:val="00100785"/>
    <w:rsid w:val="00100CD9"/>
    <w:rsid w:val="001012E4"/>
    <w:rsid w:val="00101C3D"/>
    <w:rsid w:val="00101DF0"/>
    <w:rsid w:val="00101F6F"/>
    <w:rsid w:val="00102007"/>
    <w:rsid w:val="001024BE"/>
    <w:rsid w:val="0010255C"/>
    <w:rsid w:val="001027D1"/>
    <w:rsid w:val="00102813"/>
    <w:rsid w:val="00102879"/>
    <w:rsid w:val="00102B82"/>
    <w:rsid w:val="00103337"/>
    <w:rsid w:val="00103714"/>
    <w:rsid w:val="001040C3"/>
    <w:rsid w:val="001046C7"/>
    <w:rsid w:val="0010474C"/>
    <w:rsid w:val="00104DCA"/>
    <w:rsid w:val="00105144"/>
    <w:rsid w:val="00105581"/>
    <w:rsid w:val="0010598F"/>
    <w:rsid w:val="00105B38"/>
    <w:rsid w:val="00105EE0"/>
    <w:rsid w:val="00106378"/>
    <w:rsid w:val="001063AA"/>
    <w:rsid w:val="00106D92"/>
    <w:rsid w:val="00106DAE"/>
    <w:rsid w:val="0010735B"/>
    <w:rsid w:val="001076A5"/>
    <w:rsid w:val="00107963"/>
    <w:rsid w:val="001103B5"/>
    <w:rsid w:val="00110815"/>
    <w:rsid w:val="00111BBC"/>
    <w:rsid w:val="00111BF5"/>
    <w:rsid w:val="00111F26"/>
    <w:rsid w:val="00112009"/>
    <w:rsid w:val="00112264"/>
    <w:rsid w:val="0011253E"/>
    <w:rsid w:val="001127DD"/>
    <w:rsid w:val="001129DA"/>
    <w:rsid w:val="00113418"/>
    <w:rsid w:val="00113478"/>
    <w:rsid w:val="001136C2"/>
    <w:rsid w:val="00113876"/>
    <w:rsid w:val="00113AEB"/>
    <w:rsid w:val="00113C83"/>
    <w:rsid w:val="001145B0"/>
    <w:rsid w:val="0011474E"/>
    <w:rsid w:val="00116412"/>
    <w:rsid w:val="001165C2"/>
    <w:rsid w:val="00116FBA"/>
    <w:rsid w:val="00117067"/>
    <w:rsid w:val="001170EE"/>
    <w:rsid w:val="0011718A"/>
    <w:rsid w:val="00117233"/>
    <w:rsid w:val="00117319"/>
    <w:rsid w:val="00117626"/>
    <w:rsid w:val="001177DF"/>
    <w:rsid w:val="001179E1"/>
    <w:rsid w:val="001203AD"/>
    <w:rsid w:val="00120612"/>
    <w:rsid w:val="00120A7F"/>
    <w:rsid w:val="001216E4"/>
    <w:rsid w:val="00121995"/>
    <w:rsid w:val="00121C19"/>
    <w:rsid w:val="00122014"/>
    <w:rsid w:val="001222DD"/>
    <w:rsid w:val="00122AA4"/>
    <w:rsid w:val="00122BC6"/>
    <w:rsid w:val="00123194"/>
    <w:rsid w:val="0012320D"/>
    <w:rsid w:val="001232AF"/>
    <w:rsid w:val="00123B81"/>
    <w:rsid w:val="00123B90"/>
    <w:rsid w:val="00123D3A"/>
    <w:rsid w:val="00125271"/>
    <w:rsid w:val="001252B7"/>
    <w:rsid w:val="00125651"/>
    <w:rsid w:val="00125659"/>
    <w:rsid w:val="00125967"/>
    <w:rsid w:val="00125985"/>
    <w:rsid w:val="001261E2"/>
    <w:rsid w:val="0012621C"/>
    <w:rsid w:val="001264AF"/>
    <w:rsid w:val="001264BD"/>
    <w:rsid w:val="0012661C"/>
    <w:rsid w:val="001267D4"/>
    <w:rsid w:val="00126D5E"/>
    <w:rsid w:val="0012716A"/>
    <w:rsid w:val="00127273"/>
    <w:rsid w:val="00127530"/>
    <w:rsid w:val="001275C5"/>
    <w:rsid w:val="00127817"/>
    <w:rsid w:val="00127CF4"/>
    <w:rsid w:val="001301B0"/>
    <w:rsid w:val="001313BD"/>
    <w:rsid w:val="00131437"/>
    <w:rsid w:val="0013173A"/>
    <w:rsid w:val="001318BB"/>
    <w:rsid w:val="0013198D"/>
    <w:rsid w:val="00131A77"/>
    <w:rsid w:val="00131D78"/>
    <w:rsid w:val="00131E84"/>
    <w:rsid w:val="00131EE6"/>
    <w:rsid w:val="00132217"/>
    <w:rsid w:val="001322D6"/>
    <w:rsid w:val="0013242F"/>
    <w:rsid w:val="00132791"/>
    <w:rsid w:val="0013279E"/>
    <w:rsid w:val="00132AB7"/>
    <w:rsid w:val="00133587"/>
    <w:rsid w:val="00133870"/>
    <w:rsid w:val="00133D14"/>
    <w:rsid w:val="00133D7A"/>
    <w:rsid w:val="0013443D"/>
    <w:rsid w:val="001347FC"/>
    <w:rsid w:val="00134911"/>
    <w:rsid w:val="00134C4E"/>
    <w:rsid w:val="00134F0F"/>
    <w:rsid w:val="0013518B"/>
    <w:rsid w:val="001358F2"/>
    <w:rsid w:val="00135C07"/>
    <w:rsid w:val="00136250"/>
    <w:rsid w:val="0013692E"/>
    <w:rsid w:val="00136D57"/>
    <w:rsid w:val="00137005"/>
    <w:rsid w:val="0013775F"/>
    <w:rsid w:val="00137785"/>
    <w:rsid w:val="001377F2"/>
    <w:rsid w:val="001379D3"/>
    <w:rsid w:val="001404BC"/>
    <w:rsid w:val="001412A0"/>
    <w:rsid w:val="00141FE5"/>
    <w:rsid w:val="001422D8"/>
    <w:rsid w:val="001423D1"/>
    <w:rsid w:val="001425EC"/>
    <w:rsid w:val="00142705"/>
    <w:rsid w:val="00142878"/>
    <w:rsid w:val="00142D2D"/>
    <w:rsid w:val="001430B3"/>
    <w:rsid w:val="00144323"/>
    <w:rsid w:val="001444CD"/>
    <w:rsid w:val="0014453C"/>
    <w:rsid w:val="00144DC0"/>
    <w:rsid w:val="00144EF7"/>
    <w:rsid w:val="00145577"/>
    <w:rsid w:val="001456C2"/>
    <w:rsid w:val="0014702E"/>
    <w:rsid w:val="0014721A"/>
    <w:rsid w:val="0014745F"/>
    <w:rsid w:val="00147678"/>
    <w:rsid w:val="00147ADA"/>
    <w:rsid w:val="00147B99"/>
    <w:rsid w:val="00147ECB"/>
    <w:rsid w:val="001502E4"/>
    <w:rsid w:val="001504E0"/>
    <w:rsid w:val="00150B7C"/>
    <w:rsid w:val="00150FEF"/>
    <w:rsid w:val="0015165C"/>
    <w:rsid w:val="00151872"/>
    <w:rsid w:val="00151C10"/>
    <w:rsid w:val="00151D40"/>
    <w:rsid w:val="00151F32"/>
    <w:rsid w:val="00152366"/>
    <w:rsid w:val="001526E1"/>
    <w:rsid w:val="00152A55"/>
    <w:rsid w:val="00152DDB"/>
    <w:rsid w:val="00152E20"/>
    <w:rsid w:val="00152EA7"/>
    <w:rsid w:val="0015331D"/>
    <w:rsid w:val="001536FE"/>
    <w:rsid w:val="00153BC7"/>
    <w:rsid w:val="00153D2C"/>
    <w:rsid w:val="00153F85"/>
    <w:rsid w:val="00154267"/>
    <w:rsid w:val="00154869"/>
    <w:rsid w:val="00154CA4"/>
    <w:rsid w:val="00154F1D"/>
    <w:rsid w:val="001559DD"/>
    <w:rsid w:val="00155C4E"/>
    <w:rsid w:val="00155D03"/>
    <w:rsid w:val="00155F83"/>
    <w:rsid w:val="00156536"/>
    <w:rsid w:val="0015653D"/>
    <w:rsid w:val="00156C2B"/>
    <w:rsid w:val="0015705B"/>
    <w:rsid w:val="0015710C"/>
    <w:rsid w:val="001571D3"/>
    <w:rsid w:val="00157347"/>
    <w:rsid w:val="00157490"/>
    <w:rsid w:val="00157955"/>
    <w:rsid w:val="00157F68"/>
    <w:rsid w:val="00160175"/>
    <w:rsid w:val="00160850"/>
    <w:rsid w:val="00160950"/>
    <w:rsid w:val="00160AB9"/>
    <w:rsid w:val="00160CC7"/>
    <w:rsid w:val="00160E18"/>
    <w:rsid w:val="00161064"/>
    <w:rsid w:val="001615BC"/>
    <w:rsid w:val="001617C0"/>
    <w:rsid w:val="00161885"/>
    <w:rsid w:val="001618BE"/>
    <w:rsid w:val="00161A7C"/>
    <w:rsid w:val="00162155"/>
    <w:rsid w:val="001621E3"/>
    <w:rsid w:val="00162772"/>
    <w:rsid w:val="00162A4F"/>
    <w:rsid w:val="00162AE4"/>
    <w:rsid w:val="00162FFF"/>
    <w:rsid w:val="00163251"/>
    <w:rsid w:val="001634E7"/>
    <w:rsid w:val="0016367C"/>
    <w:rsid w:val="0016427B"/>
    <w:rsid w:val="001647DE"/>
    <w:rsid w:val="00164876"/>
    <w:rsid w:val="00164C51"/>
    <w:rsid w:val="00164D32"/>
    <w:rsid w:val="00164F8F"/>
    <w:rsid w:val="00164FA4"/>
    <w:rsid w:val="001652CB"/>
    <w:rsid w:val="00165500"/>
    <w:rsid w:val="0016568D"/>
    <w:rsid w:val="00165823"/>
    <w:rsid w:val="00165B77"/>
    <w:rsid w:val="00165F2C"/>
    <w:rsid w:val="0016634C"/>
    <w:rsid w:val="00166B84"/>
    <w:rsid w:val="00167249"/>
    <w:rsid w:val="0016790F"/>
    <w:rsid w:val="00167CA1"/>
    <w:rsid w:val="00170134"/>
    <w:rsid w:val="001704A4"/>
    <w:rsid w:val="00170C1D"/>
    <w:rsid w:val="00170C32"/>
    <w:rsid w:val="00171438"/>
    <w:rsid w:val="00171B1F"/>
    <w:rsid w:val="00171B23"/>
    <w:rsid w:val="00171F3F"/>
    <w:rsid w:val="00172177"/>
    <w:rsid w:val="001724D5"/>
    <w:rsid w:val="001725D1"/>
    <w:rsid w:val="0017285A"/>
    <w:rsid w:val="00172D34"/>
    <w:rsid w:val="00172EBA"/>
    <w:rsid w:val="0017341B"/>
    <w:rsid w:val="001739EC"/>
    <w:rsid w:val="00173D82"/>
    <w:rsid w:val="00173DAF"/>
    <w:rsid w:val="0017471D"/>
    <w:rsid w:val="00174A01"/>
    <w:rsid w:val="001752B9"/>
    <w:rsid w:val="001754B2"/>
    <w:rsid w:val="001757C9"/>
    <w:rsid w:val="00175CBF"/>
    <w:rsid w:val="00175E2F"/>
    <w:rsid w:val="001760AB"/>
    <w:rsid w:val="001762EE"/>
    <w:rsid w:val="0017669B"/>
    <w:rsid w:val="00176964"/>
    <w:rsid w:val="00176FC8"/>
    <w:rsid w:val="00177348"/>
    <w:rsid w:val="00177952"/>
    <w:rsid w:val="00177BFF"/>
    <w:rsid w:val="00180448"/>
    <w:rsid w:val="001816DA"/>
    <w:rsid w:val="0018197C"/>
    <w:rsid w:val="00181E6F"/>
    <w:rsid w:val="001823E8"/>
    <w:rsid w:val="00182A33"/>
    <w:rsid w:val="00182BD6"/>
    <w:rsid w:val="00183056"/>
    <w:rsid w:val="0018314A"/>
    <w:rsid w:val="00183759"/>
    <w:rsid w:val="00183F22"/>
    <w:rsid w:val="00183F7D"/>
    <w:rsid w:val="00184AA4"/>
    <w:rsid w:val="00184B07"/>
    <w:rsid w:val="00184B2B"/>
    <w:rsid w:val="00184D33"/>
    <w:rsid w:val="00185F04"/>
    <w:rsid w:val="001867C7"/>
    <w:rsid w:val="00186C09"/>
    <w:rsid w:val="00186C1D"/>
    <w:rsid w:val="0018781B"/>
    <w:rsid w:val="00187B47"/>
    <w:rsid w:val="0019067E"/>
    <w:rsid w:val="00190B36"/>
    <w:rsid w:val="0019101B"/>
    <w:rsid w:val="001913AE"/>
    <w:rsid w:val="0019165D"/>
    <w:rsid w:val="00191EB4"/>
    <w:rsid w:val="0019247B"/>
    <w:rsid w:val="001926EE"/>
    <w:rsid w:val="00192F95"/>
    <w:rsid w:val="00192FA5"/>
    <w:rsid w:val="00192FD4"/>
    <w:rsid w:val="00193067"/>
    <w:rsid w:val="00193081"/>
    <w:rsid w:val="0019329F"/>
    <w:rsid w:val="001949BE"/>
    <w:rsid w:val="00194A3C"/>
    <w:rsid w:val="00194E18"/>
    <w:rsid w:val="00194E4D"/>
    <w:rsid w:val="00194E8D"/>
    <w:rsid w:val="00194F51"/>
    <w:rsid w:val="00194FF3"/>
    <w:rsid w:val="0019508B"/>
    <w:rsid w:val="001955E1"/>
    <w:rsid w:val="00195912"/>
    <w:rsid w:val="00195917"/>
    <w:rsid w:val="00195CBF"/>
    <w:rsid w:val="0019616D"/>
    <w:rsid w:val="00196338"/>
    <w:rsid w:val="00197139"/>
    <w:rsid w:val="00197E0E"/>
    <w:rsid w:val="001A00E0"/>
    <w:rsid w:val="001A0603"/>
    <w:rsid w:val="001A060C"/>
    <w:rsid w:val="001A0893"/>
    <w:rsid w:val="001A0B2A"/>
    <w:rsid w:val="001A11D9"/>
    <w:rsid w:val="001A150F"/>
    <w:rsid w:val="001A16DB"/>
    <w:rsid w:val="001A201C"/>
    <w:rsid w:val="001A2E9E"/>
    <w:rsid w:val="001A3297"/>
    <w:rsid w:val="001A38B9"/>
    <w:rsid w:val="001A44F8"/>
    <w:rsid w:val="001A47F9"/>
    <w:rsid w:val="001A481A"/>
    <w:rsid w:val="001A54F3"/>
    <w:rsid w:val="001A5718"/>
    <w:rsid w:val="001A57D5"/>
    <w:rsid w:val="001A61A9"/>
    <w:rsid w:val="001A6683"/>
    <w:rsid w:val="001A686E"/>
    <w:rsid w:val="001A6AFA"/>
    <w:rsid w:val="001A6AFB"/>
    <w:rsid w:val="001A6CC2"/>
    <w:rsid w:val="001A6D1B"/>
    <w:rsid w:val="001A77E1"/>
    <w:rsid w:val="001A7D1C"/>
    <w:rsid w:val="001A7DC1"/>
    <w:rsid w:val="001B0840"/>
    <w:rsid w:val="001B0841"/>
    <w:rsid w:val="001B0AAB"/>
    <w:rsid w:val="001B184F"/>
    <w:rsid w:val="001B1AE8"/>
    <w:rsid w:val="001B1DE1"/>
    <w:rsid w:val="001B2000"/>
    <w:rsid w:val="001B253B"/>
    <w:rsid w:val="001B25F3"/>
    <w:rsid w:val="001B28B2"/>
    <w:rsid w:val="001B2C2B"/>
    <w:rsid w:val="001B3007"/>
    <w:rsid w:val="001B3593"/>
    <w:rsid w:val="001B3E3F"/>
    <w:rsid w:val="001B3EA9"/>
    <w:rsid w:val="001B4129"/>
    <w:rsid w:val="001B4201"/>
    <w:rsid w:val="001B47BE"/>
    <w:rsid w:val="001B4F30"/>
    <w:rsid w:val="001B4F88"/>
    <w:rsid w:val="001B543B"/>
    <w:rsid w:val="001B56CB"/>
    <w:rsid w:val="001B56DD"/>
    <w:rsid w:val="001B59EA"/>
    <w:rsid w:val="001B5B53"/>
    <w:rsid w:val="001B5CEE"/>
    <w:rsid w:val="001B5FEB"/>
    <w:rsid w:val="001B686A"/>
    <w:rsid w:val="001B6ECD"/>
    <w:rsid w:val="001B6FB0"/>
    <w:rsid w:val="001B7134"/>
    <w:rsid w:val="001B73AB"/>
    <w:rsid w:val="001B7490"/>
    <w:rsid w:val="001B7C85"/>
    <w:rsid w:val="001B7CC7"/>
    <w:rsid w:val="001C053E"/>
    <w:rsid w:val="001C0A5E"/>
    <w:rsid w:val="001C0AAF"/>
    <w:rsid w:val="001C0B59"/>
    <w:rsid w:val="001C0D9E"/>
    <w:rsid w:val="001C135C"/>
    <w:rsid w:val="001C152E"/>
    <w:rsid w:val="001C177C"/>
    <w:rsid w:val="001C1DAA"/>
    <w:rsid w:val="001C1DD4"/>
    <w:rsid w:val="001C201B"/>
    <w:rsid w:val="001C2F92"/>
    <w:rsid w:val="001C31DC"/>
    <w:rsid w:val="001C37B1"/>
    <w:rsid w:val="001C3EBB"/>
    <w:rsid w:val="001C4C29"/>
    <w:rsid w:val="001C511A"/>
    <w:rsid w:val="001C515D"/>
    <w:rsid w:val="001C5CCD"/>
    <w:rsid w:val="001C668A"/>
    <w:rsid w:val="001C66A3"/>
    <w:rsid w:val="001C6C8A"/>
    <w:rsid w:val="001C6E41"/>
    <w:rsid w:val="001D0590"/>
    <w:rsid w:val="001D060C"/>
    <w:rsid w:val="001D070F"/>
    <w:rsid w:val="001D0AAF"/>
    <w:rsid w:val="001D0EFD"/>
    <w:rsid w:val="001D0F0F"/>
    <w:rsid w:val="001D1070"/>
    <w:rsid w:val="001D1604"/>
    <w:rsid w:val="001D1783"/>
    <w:rsid w:val="001D18A0"/>
    <w:rsid w:val="001D2706"/>
    <w:rsid w:val="001D294E"/>
    <w:rsid w:val="001D2D95"/>
    <w:rsid w:val="001D2DC2"/>
    <w:rsid w:val="001D2FE3"/>
    <w:rsid w:val="001D3674"/>
    <w:rsid w:val="001D3F52"/>
    <w:rsid w:val="001D4590"/>
    <w:rsid w:val="001D4592"/>
    <w:rsid w:val="001D4A62"/>
    <w:rsid w:val="001D4A75"/>
    <w:rsid w:val="001D4BAF"/>
    <w:rsid w:val="001D4BDD"/>
    <w:rsid w:val="001D4F2A"/>
    <w:rsid w:val="001D50D0"/>
    <w:rsid w:val="001D5294"/>
    <w:rsid w:val="001D5ACF"/>
    <w:rsid w:val="001D5D36"/>
    <w:rsid w:val="001D5D3B"/>
    <w:rsid w:val="001D601A"/>
    <w:rsid w:val="001D632A"/>
    <w:rsid w:val="001D6618"/>
    <w:rsid w:val="001D6A66"/>
    <w:rsid w:val="001D6D1D"/>
    <w:rsid w:val="001D6DAA"/>
    <w:rsid w:val="001D70A1"/>
    <w:rsid w:val="001D756C"/>
    <w:rsid w:val="001D7645"/>
    <w:rsid w:val="001D78EA"/>
    <w:rsid w:val="001D7A4C"/>
    <w:rsid w:val="001E0428"/>
    <w:rsid w:val="001E05C6"/>
    <w:rsid w:val="001E0798"/>
    <w:rsid w:val="001E09FE"/>
    <w:rsid w:val="001E0ABE"/>
    <w:rsid w:val="001E0AD9"/>
    <w:rsid w:val="001E14A6"/>
    <w:rsid w:val="001E1639"/>
    <w:rsid w:val="001E19EE"/>
    <w:rsid w:val="001E2464"/>
    <w:rsid w:val="001E2556"/>
    <w:rsid w:val="001E25A8"/>
    <w:rsid w:val="001E2F66"/>
    <w:rsid w:val="001E303C"/>
    <w:rsid w:val="001E31B3"/>
    <w:rsid w:val="001E32A3"/>
    <w:rsid w:val="001E3AD2"/>
    <w:rsid w:val="001E3B34"/>
    <w:rsid w:val="001E3B3C"/>
    <w:rsid w:val="001E3E4E"/>
    <w:rsid w:val="001E480D"/>
    <w:rsid w:val="001E496B"/>
    <w:rsid w:val="001E4D93"/>
    <w:rsid w:val="001E59B4"/>
    <w:rsid w:val="001E5B81"/>
    <w:rsid w:val="001E5D83"/>
    <w:rsid w:val="001E5E12"/>
    <w:rsid w:val="001E60CA"/>
    <w:rsid w:val="001E60FB"/>
    <w:rsid w:val="001E61F2"/>
    <w:rsid w:val="001E6208"/>
    <w:rsid w:val="001E66DE"/>
    <w:rsid w:val="001E6936"/>
    <w:rsid w:val="001E6D89"/>
    <w:rsid w:val="001E6FEF"/>
    <w:rsid w:val="001E7193"/>
    <w:rsid w:val="001F0791"/>
    <w:rsid w:val="001F0989"/>
    <w:rsid w:val="001F0EEA"/>
    <w:rsid w:val="001F1451"/>
    <w:rsid w:val="001F1536"/>
    <w:rsid w:val="001F1B1C"/>
    <w:rsid w:val="001F2131"/>
    <w:rsid w:val="001F2426"/>
    <w:rsid w:val="001F2A7E"/>
    <w:rsid w:val="001F2CE8"/>
    <w:rsid w:val="001F3105"/>
    <w:rsid w:val="001F3373"/>
    <w:rsid w:val="001F4002"/>
    <w:rsid w:val="001F4586"/>
    <w:rsid w:val="001F458E"/>
    <w:rsid w:val="001F48DB"/>
    <w:rsid w:val="001F4FC0"/>
    <w:rsid w:val="001F5215"/>
    <w:rsid w:val="001F5522"/>
    <w:rsid w:val="001F5874"/>
    <w:rsid w:val="001F647F"/>
    <w:rsid w:val="001F673C"/>
    <w:rsid w:val="001F696E"/>
    <w:rsid w:val="001F6B85"/>
    <w:rsid w:val="001F6CFF"/>
    <w:rsid w:val="001F6F98"/>
    <w:rsid w:val="001F70DC"/>
    <w:rsid w:val="001F748F"/>
    <w:rsid w:val="001F756E"/>
    <w:rsid w:val="001F7CB2"/>
    <w:rsid w:val="00200120"/>
    <w:rsid w:val="00200529"/>
    <w:rsid w:val="00200701"/>
    <w:rsid w:val="00200879"/>
    <w:rsid w:val="00200F31"/>
    <w:rsid w:val="00200F3A"/>
    <w:rsid w:val="00200F74"/>
    <w:rsid w:val="0020126C"/>
    <w:rsid w:val="00201279"/>
    <w:rsid w:val="00201B56"/>
    <w:rsid w:val="00201D5B"/>
    <w:rsid w:val="00201E82"/>
    <w:rsid w:val="00201F75"/>
    <w:rsid w:val="00202154"/>
    <w:rsid w:val="002021FA"/>
    <w:rsid w:val="0020247C"/>
    <w:rsid w:val="00202AEE"/>
    <w:rsid w:val="00202B8E"/>
    <w:rsid w:val="002031B6"/>
    <w:rsid w:val="002033FD"/>
    <w:rsid w:val="002034BA"/>
    <w:rsid w:val="00203A22"/>
    <w:rsid w:val="0020478F"/>
    <w:rsid w:val="00205557"/>
    <w:rsid w:val="00205B63"/>
    <w:rsid w:val="00206B02"/>
    <w:rsid w:val="00206F46"/>
    <w:rsid w:val="00207149"/>
    <w:rsid w:val="002071BC"/>
    <w:rsid w:val="00207B42"/>
    <w:rsid w:val="00207CA9"/>
    <w:rsid w:val="00207CAE"/>
    <w:rsid w:val="00207E21"/>
    <w:rsid w:val="00207E27"/>
    <w:rsid w:val="00207EA4"/>
    <w:rsid w:val="00207FF5"/>
    <w:rsid w:val="00210078"/>
    <w:rsid w:val="002104DE"/>
    <w:rsid w:val="00210651"/>
    <w:rsid w:val="00210763"/>
    <w:rsid w:val="00210AB7"/>
    <w:rsid w:val="0021107E"/>
    <w:rsid w:val="0021113A"/>
    <w:rsid w:val="0021176E"/>
    <w:rsid w:val="00211B1C"/>
    <w:rsid w:val="00212ACD"/>
    <w:rsid w:val="0021354A"/>
    <w:rsid w:val="002148E8"/>
    <w:rsid w:val="00214E64"/>
    <w:rsid w:val="00215229"/>
    <w:rsid w:val="002152AA"/>
    <w:rsid w:val="00215B08"/>
    <w:rsid w:val="0021631F"/>
    <w:rsid w:val="002170DB"/>
    <w:rsid w:val="00217442"/>
    <w:rsid w:val="00217710"/>
    <w:rsid w:val="00217898"/>
    <w:rsid w:val="00217BA1"/>
    <w:rsid w:val="0022031E"/>
    <w:rsid w:val="002208FD"/>
    <w:rsid w:val="00221312"/>
    <w:rsid w:val="00221347"/>
    <w:rsid w:val="00221B7B"/>
    <w:rsid w:val="00221EF9"/>
    <w:rsid w:val="002224FF"/>
    <w:rsid w:val="00222CE7"/>
    <w:rsid w:val="0022309C"/>
    <w:rsid w:val="00223287"/>
    <w:rsid w:val="0022376C"/>
    <w:rsid w:val="0022392F"/>
    <w:rsid w:val="002242DC"/>
    <w:rsid w:val="00224317"/>
    <w:rsid w:val="00224A19"/>
    <w:rsid w:val="00224AD0"/>
    <w:rsid w:val="00225501"/>
    <w:rsid w:val="00225BD9"/>
    <w:rsid w:val="00226480"/>
    <w:rsid w:val="00226AC3"/>
    <w:rsid w:val="00226C05"/>
    <w:rsid w:val="00226CB7"/>
    <w:rsid w:val="002274DA"/>
    <w:rsid w:val="00227622"/>
    <w:rsid w:val="00227BE5"/>
    <w:rsid w:val="0023019B"/>
    <w:rsid w:val="002305AA"/>
    <w:rsid w:val="00230944"/>
    <w:rsid w:val="00230B70"/>
    <w:rsid w:val="00230B82"/>
    <w:rsid w:val="00230C29"/>
    <w:rsid w:val="00231018"/>
    <w:rsid w:val="00231454"/>
    <w:rsid w:val="002316FE"/>
    <w:rsid w:val="00231869"/>
    <w:rsid w:val="00231C94"/>
    <w:rsid w:val="002322BE"/>
    <w:rsid w:val="002323F4"/>
    <w:rsid w:val="00232BF1"/>
    <w:rsid w:val="00233566"/>
    <w:rsid w:val="00233894"/>
    <w:rsid w:val="00233BB3"/>
    <w:rsid w:val="00233FEC"/>
    <w:rsid w:val="0023401D"/>
    <w:rsid w:val="0023466F"/>
    <w:rsid w:val="002353BA"/>
    <w:rsid w:val="00235799"/>
    <w:rsid w:val="00235C9E"/>
    <w:rsid w:val="00235DB1"/>
    <w:rsid w:val="00236338"/>
    <w:rsid w:val="00236398"/>
    <w:rsid w:val="00236643"/>
    <w:rsid w:val="00236FC8"/>
    <w:rsid w:val="00237D62"/>
    <w:rsid w:val="002402E8"/>
    <w:rsid w:val="002405E8"/>
    <w:rsid w:val="0024067D"/>
    <w:rsid w:val="00240B2C"/>
    <w:rsid w:val="00240C54"/>
    <w:rsid w:val="00240F10"/>
    <w:rsid w:val="002417C4"/>
    <w:rsid w:val="00241993"/>
    <w:rsid w:val="0024200F"/>
    <w:rsid w:val="00242B66"/>
    <w:rsid w:val="00242D1D"/>
    <w:rsid w:val="00242FF4"/>
    <w:rsid w:val="0024315D"/>
    <w:rsid w:val="0024389F"/>
    <w:rsid w:val="00243EC7"/>
    <w:rsid w:val="00243F2A"/>
    <w:rsid w:val="00244070"/>
    <w:rsid w:val="002447E1"/>
    <w:rsid w:val="002448C4"/>
    <w:rsid w:val="00245621"/>
    <w:rsid w:val="00245E12"/>
    <w:rsid w:val="00246032"/>
    <w:rsid w:val="0024604D"/>
    <w:rsid w:val="0024627F"/>
    <w:rsid w:val="002463F7"/>
    <w:rsid w:val="00246D39"/>
    <w:rsid w:val="002471BA"/>
    <w:rsid w:val="002473C7"/>
    <w:rsid w:val="0024787D"/>
    <w:rsid w:val="0025022E"/>
    <w:rsid w:val="002504D3"/>
    <w:rsid w:val="002505CA"/>
    <w:rsid w:val="00250D7D"/>
    <w:rsid w:val="00250E50"/>
    <w:rsid w:val="00251052"/>
    <w:rsid w:val="00251402"/>
    <w:rsid w:val="002519C5"/>
    <w:rsid w:val="00251C33"/>
    <w:rsid w:val="00252604"/>
    <w:rsid w:val="002526D5"/>
    <w:rsid w:val="00253005"/>
    <w:rsid w:val="00253273"/>
    <w:rsid w:val="002535D8"/>
    <w:rsid w:val="002543F2"/>
    <w:rsid w:val="0025450A"/>
    <w:rsid w:val="0025470D"/>
    <w:rsid w:val="0025495B"/>
    <w:rsid w:val="00254ABF"/>
    <w:rsid w:val="00254E7D"/>
    <w:rsid w:val="002554C9"/>
    <w:rsid w:val="00255CD4"/>
    <w:rsid w:val="00255FB9"/>
    <w:rsid w:val="002561A5"/>
    <w:rsid w:val="00256345"/>
    <w:rsid w:val="00256932"/>
    <w:rsid w:val="00256978"/>
    <w:rsid w:val="00257369"/>
    <w:rsid w:val="00257B4D"/>
    <w:rsid w:val="00257D21"/>
    <w:rsid w:val="00257EEA"/>
    <w:rsid w:val="00257F9C"/>
    <w:rsid w:val="00260D4B"/>
    <w:rsid w:val="00260F0C"/>
    <w:rsid w:val="002612CE"/>
    <w:rsid w:val="00261410"/>
    <w:rsid w:val="002614BA"/>
    <w:rsid w:val="00261628"/>
    <w:rsid w:val="0026196C"/>
    <w:rsid w:val="002624D4"/>
    <w:rsid w:val="002627ED"/>
    <w:rsid w:val="00262B36"/>
    <w:rsid w:val="00262DC1"/>
    <w:rsid w:val="00262E85"/>
    <w:rsid w:val="00262ED9"/>
    <w:rsid w:val="00262F3E"/>
    <w:rsid w:val="00263A49"/>
    <w:rsid w:val="002644C4"/>
    <w:rsid w:val="0026469F"/>
    <w:rsid w:val="00264E95"/>
    <w:rsid w:val="0026554E"/>
    <w:rsid w:val="002658B6"/>
    <w:rsid w:val="00265D94"/>
    <w:rsid w:val="00265DB7"/>
    <w:rsid w:val="002664A0"/>
    <w:rsid w:val="002667C7"/>
    <w:rsid w:val="00267E1E"/>
    <w:rsid w:val="00270193"/>
    <w:rsid w:val="00270323"/>
    <w:rsid w:val="0027034B"/>
    <w:rsid w:val="0027118F"/>
    <w:rsid w:val="002712AC"/>
    <w:rsid w:val="0027132B"/>
    <w:rsid w:val="002721FC"/>
    <w:rsid w:val="00272B20"/>
    <w:rsid w:val="00272FD3"/>
    <w:rsid w:val="002740D5"/>
    <w:rsid w:val="0027440A"/>
    <w:rsid w:val="002748AE"/>
    <w:rsid w:val="0027495B"/>
    <w:rsid w:val="002751D3"/>
    <w:rsid w:val="002754D7"/>
    <w:rsid w:val="002755A8"/>
    <w:rsid w:val="00275631"/>
    <w:rsid w:val="00275878"/>
    <w:rsid w:val="002758A6"/>
    <w:rsid w:val="00275A0D"/>
    <w:rsid w:val="00275ADF"/>
    <w:rsid w:val="00275C48"/>
    <w:rsid w:val="00275F77"/>
    <w:rsid w:val="002766A4"/>
    <w:rsid w:val="00276B05"/>
    <w:rsid w:val="00276BAA"/>
    <w:rsid w:val="00277501"/>
    <w:rsid w:val="002779A0"/>
    <w:rsid w:val="00277D5A"/>
    <w:rsid w:val="00277D7C"/>
    <w:rsid w:val="00280142"/>
    <w:rsid w:val="00280270"/>
    <w:rsid w:val="00280498"/>
    <w:rsid w:val="002809EC"/>
    <w:rsid w:val="002811C8"/>
    <w:rsid w:val="002814D7"/>
    <w:rsid w:val="00281C3D"/>
    <w:rsid w:val="0028214C"/>
    <w:rsid w:val="002821BA"/>
    <w:rsid w:val="002825F6"/>
    <w:rsid w:val="00282857"/>
    <w:rsid w:val="0028292E"/>
    <w:rsid w:val="002836D9"/>
    <w:rsid w:val="002839DF"/>
    <w:rsid w:val="00283AD8"/>
    <w:rsid w:val="00283F07"/>
    <w:rsid w:val="00283FCB"/>
    <w:rsid w:val="002840C0"/>
    <w:rsid w:val="002847C8"/>
    <w:rsid w:val="002853F8"/>
    <w:rsid w:val="00285CF7"/>
    <w:rsid w:val="00286060"/>
    <w:rsid w:val="002866AE"/>
    <w:rsid w:val="002868FA"/>
    <w:rsid w:val="00286D26"/>
    <w:rsid w:val="00286D46"/>
    <w:rsid w:val="00286D79"/>
    <w:rsid w:val="002871EB"/>
    <w:rsid w:val="002873FF"/>
    <w:rsid w:val="0028752D"/>
    <w:rsid w:val="00287541"/>
    <w:rsid w:val="00287573"/>
    <w:rsid w:val="002878C6"/>
    <w:rsid w:val="00287950"/>
    <w:rsid w:val="00287E4A"/>
    <w:rsid w:val="00290A58"/>
    <w:rsid w:val="00290FC8"/>
    <w:rsid w:val="0029155A"/>
    <w:rsid w:val="00291B88"/>
    <w:rsid w:val="00292016"/>
    <w:rsid w:val="002927B3"/>
    <w:rsid w:val="00292BD7"/>
    <w:rsid w:val="00293372"/>
    <w:rsid w:val="0029360D"/>
    <w:rsid w:val="00293B0E"/>
    <w:rsid w:val="00294077"/>
    <w:rsid w:val="002942AB"/>
    <w:rsid w:val="002945CC"/>
    <w:rsid w:val="002947BB"/>
    <w:rsid w:val="00294992"/>
    <w:rsid w:val="00294C6C"/>
    <w:rsid w:val="00294DB4"/>
    <w:rsid w:val="00294EEC"/>
    <w:rsid w:val="00295049"/>
    <w:rsid w:val="00295097"/>
    <w:rsid w:val="00295276"/>
    <w:rsid w:val="002957D3"/>
    <w:rsid w:val="00295BDC"/>
    <w:rsid w:val="00296135"/>
    <w:rsid w:val="00296139"/>
    <w:rsid w:val="0029643B"/>
    <w:rsid w:val="00296871"/>
    <w:rsid w:val="002968CE"/>
    <w:rsid w:val="00296EEA"/>
    <w:rsid w:val="00297195"/>
    <w:rsid w:val="0029736B"/>
    <w:rsid w:val="0029736D"/>
    <w:rsid w:val="00297454"/>
    <w:rsid w:val="002976F8"/>
    <w:rsid w:val="00297A0A"/>
    <w:rsid w:val="00297A1E"/>
    <w:rsid w:val="002A00F3"/>
    <w:rsid w:val="002A0BD3"/>
    <w:rsid w:val="002A185E"/>
    <w:rsid w:val="002A19CC"/>
    <w:rsid w:val="002A1DD2"/>
    <w:rsid w:val="002A1F28"/>
    <w:rsid w:val="002A269A"/>
    <w:rsid w:val="002A2779"/>
    <w:rsid w:val="002A2E31"/>
    <w:rsid w:val="002A3443"/>
    <w:rsid w:val="002A3C65"/>
    <w:rsid w:val="002A4123"/>
    <w:rsid w:val="002A4158"/>
    <w:rsid w:val="002A4378"/>
    <w:rsid w:val="002A4BBA"/>
    <w:rsid w:val="002A51C1"/>
    <w:rsid w:val="002A5347"/>
    <w:rsid w:val="002A5835"/>
    <w:rsid w:val="002A58AA"/>
    <w:rsid w:val="002A5920"/>
    <w:rsid w:val="002A5A28"/>
    <w:rsid w:val="002A64D3"/>
    <w:rsid w:val="002A655B"/>
    <w:rsid w:val="002A6A88"/>
    <w:rsid w:val="002A6AED"/>
    <w:rsid w:val="002A7302"/>
    <w:rsid w:val="002A73AF"/>
    <w:rsid w:val="002B032A"/>
    <w:rsid w:val="002B04A5"/>
    <w:rsid w:val="002B0BC1"/>
    <w:rsid w:val="002B0F6D"/>
    <w:rsid w:val="002B1518"/>
    <w:rsid w:val="002B172E"/>
    <w:rsid w:val="002B22C9"/>
    <w:rsid w:val="002B22FE"/>
    <w:rsid w:val="002B24A4"/>
    <w:rsid w:val="002B267C"/>
    <w:rsid w:val="002B29F7"/>
    <w:rsid w:val="002B353F"/>
    <w:rsid w:val="002B391E"/>
    <w:rsid w:val="002B3A70"/>
    <w:rsid w:val="002B3B48"/>
    <w:rsid w:val="002B3F2E"/>
    <w:rsid w:val="002B49FC"/>
    <w:rsid w:val="002B4B7D"/>
    <w:rsid w:val="002B4DD3"/>
    <w:rsid w:val="002B509E"/>
    <w:rsid w:val="002B5339"/>
    <w:rsid w:val="002B55AA"/>
    <w:rsid w:val="002B55ED"/>
    <w:rsid w:val="002B58A2"/>
    <w:rsid w:val="002B591E"/>
    <w:rsid w:val="002B6805"/>
    <w:rsid w:val="002B6FB5"/>
    <w:rsid w:val="002B71A1"/>
    <w:rsid w:val="002B71C7"/>
    <w:rsid w:val="002B71FA"/>
    <w:rsid w:val="002B74DC"/>
    <w:rsid w:val="002B7A56"/>
    <w:rsid w:val="002C062D"/>
    <w:rsid w:val="002C0914"/>
    <w:rsid w:val="002C0A21"/>
    <w:rsid w:val="002C1B04"/>
    <w:rsid w:val="002C1BDF"/>
    <w:rsid w:val="002C1D85"/>
    <w:rsid w:val="002C2232"/>
    <w:rsid w:val="002C2568"/>
    <w:rsid w:val="002C2BD1"/>
    <w:rsid w:val="002C2DF5"/>
    <w:rsid w:val="002C3504"/>
    <w:rsid w:val="002C390E"/>
    <w:rsid w:val="002C3D3F"/>
    <w:rsid w:val="002C4565"/>
    <w:rsid w:val="002C4568"/>
    <w:rsid w:val="002C4B1C"/>
    <w:rsid w:val="002C530C"/>
    <w:rsid w:val="002C55D8"/>
    <w:rsid w:val="002C663B"/>
    <w:rsid w:val="002C6B54"/>
    <w:rsid w:val="002C6F38"/>
    <w:rsid w:val="002C7157"/>
    <w:rsid w:val="002C7562"/>
    <w:rsid w:val="002C75A7"/>
    <w:rsid w:val="002C794D"/>
    <w:rsid w:val="002C7EC7"/>
    <w:rsid w:val="002D007A"/>
    <w:rsid w:val="002D0285"/>
    <w:rsid w:val="002D09D7"/>
    <w:rsid w:val="002D0B6A"/>
    <w:rsid w:val="002D2226"/>
    <w:rsid w:val="002D227D"/>
    <w:rsid w:val="002D23DB"/>
    <w:rsid w:val="002D2580"/>
    <w:rsid w:val="002D262F"/>
    <w:rsid w:val="002D271C"/>
    <w:rsid w:val="002D2CC7"/>
    <w:rsid w:val="002D3497"/>
    <w:rsid w:val="002D3901"/>
    <w:rsid w:val="002D417B"/>
    <w:rsid w:val="002D4185"/>
    <w:rsid w:val="002D421D"/>
    <w:rsid w:val="002D4587"/>
    <w:rsid w:val="002D45C4"/>
    <w:rsid w:val="002D47A3"/>
    <w:rsid w:val="002D4B2B"/>
    <w:rsid w:val="002D4C2F"/>
    <w:rsid w:val="002D4C77"/>
    <w:rsid w:val="002D539B"/>
    <w:rsid w:val="002D5407"/>
    <w:rsid w:val="002D5689"/>
    <w:rsid w:val="002D5A4D"/>
    <w:rsid w:val="002D5C5C"/>
    <w:rsid w:val="002D5F02"/>
    <w:rsid w:val="002D5F8E"/>
    <w:rsid w:val="002D62EA"/>
    <w:rsid w:val="002D6339"/>
    <w:rsid w:val="002D6932"/>
    <w:rsid w:val="002D7761"/>
    <w:rsid w:val="002E015C"/>
    <w:rsid w:val="002E03E3"/>
    <w:rsid w:val="002E0544"/>
    <w:rsid w:val="002E0988"/>
    <w:rsid w:val="002E1510"/>
    <w:rsid w:val="002E17A9"/>
    <w:rsid w:val="002E1C86"/>
    <w:rsid w:val="002E210F"/>
    <w:rsid w:val="002E2430"/>
    <w:rsid w:val="002E295F"/>
    <w:rsid w:val="002E2982"/>
    <w:rsid w:val="002E2C4E"/>
    <w:rsid w:val="002E2D8D"/>
    <w:rsid w:val="002E2F38"/>
    <w:rsid w:val="002E4358"/>
    <w:rsid w:val="002E467F"/>
    <w:rsid w:val="002E47E4"/>
    <w:rsid w:val="002E4C0D"/>
    <w:rsid w:val="002E5784"/>
    <w:rsid w:val="002E5AC8"/>
    <w:rsid w:val="002E6069"/>
    <w:rsid w:val="002E64B3"/>
    <w:rsid w:val="002E650F"/>
    <w:rsid w:val="002E6BA5"/>
    <w:rsid w:val="002E6DCC"/>
    <w:rsid w:val="002E7235"/>
    <w:rsid w:val="002E74AD"/>
    <w:rsid w:val="002E79DA"/>
    <w:rsid w:val="002E7F34"/>
    <w:rsid w:val="002F021B"/>
    <w:rsid w:val="002F0B25"/>
    <w:rsid w:val="002F0B29"/>
    <w:rsid w:val="002F0CC2"/>
    <w:rsid w:val="002F1098"/>
    <w:rsid w:val="002F10C5"/>
    <w:rsid w:val="002F14CC"/>
    <w:rsid w:val="002F17BC"/>
    <w:rsid w:val="002F1B88"/>
    <w:rsid w:val="002F1F02"/>
    <w:rsid w:val="002F3575"/>
    <w:rsid w:val="002F3925"/>
    <w:rsid w:val="002F3A2C"/>
    <w:rsid w:val="002F3B89"/>
    <w:rsid w:val="002F4574"/>
    <w:rsid w:val="002F4B09"/>
    <w:rsid w:val="002F5569"/>
    <w:rsid w:val="002F5E67"/>
    <w:rsid w:val="002F5EBA"/>
    <w:rsid w:val="002F5FDA"/>
    <w:rsid w:val="002F6108"/>
    <w:rsid w:val="002F6308"/>
    <w:rsid w:val="002F635B"/>
    <w:rsid w:val="002F63B7"/>
    <w:rsid w:val="002F71B8"/>
    <w:rsid w:val="002F72CB"/>
    <w:rsid w:val="002F7923"/>
    <w:rsid w:val="0030007D"/>
    <w:rsid w:val="00300137"/>
    <w:rsid w:val="00300346"/>
    <w:rsid w:val="00300579"/>
    <w:rsid w:val="00300615"/>
    <w:rsid w:val="00300714"/>
    <w:rsid w:val="00300768"/>
    <w:rsid w:val="00300949"/>
    <w:rsid w:val="00300A49"/>
    <w:rsid w:val="003010D9"/>
    <w:rsid w:val="00301661"/>
    <w:rsid w:val="003016E3"/>
    <w:rsid w:val="00301DBD"/>
    <w:rsid w:val="0030211C"/>
    <w:rsid w:val="003027D5"/>
    <w:rsid w:val="0030298C"/>
    <w:rsid w:val="00302A0C"/>
    <w:rsid w:val="00302A65"/>
    <w:rsid w:val="00302B79"/>
    <w:rsid w:val="00302B9D"/>
    <w:rsid w:val="00302C82"/>
    <w:rsid w:val="003031D8"/>
    <w:rsid w:val="0030329F"/>
    <w:rsid w:val="003035B7"/>
    <w:rsid w:val="0030375F"/>
    <w:rsid w:val="00303EBF"/>
    <w:rsid w:val="00303F52"/>
    <w:rsid w:val="00304599"/>
    <w:rsid w:val="003050A7"/>
    <w:rsid w:val="003064EE"/>
    <w:rsid w:val="0030776A"/>
    <w:rsid w:val="00307F3A"/>
    <w:rsid w:val="00307F9C"/>
    <w:rsid w:val="0031004D"/>
    <w:rsid w:val="0031093B"/>
    <w:rsid w:val="0031123E"/>
    <w:rsid w:val="003116E8"/>
    <w:rsid w:val="003117A4"/>
    <w:rsid w:val="00311D97"/>
    <w:rsid w:val="00312459"/>
    <w:rsid w:val="003127F9"/>
    <w:rsid w:val="00312B8A"/>
    <w:rsid w:val="00312D94"/>
    <w:rsid w:val="00312DAE"/>
    <w:rsid w:val="00313515"/>
    <w:rsid w:val="003139F4"/>
    <w:rsid w:val="00313C8A"/>
    <w:rsid w:val="00313C94"/>
    <w:rsid w:val="00314421"/>
    <w:rsid w:val="00314558"/>
    <w:rsid w:val="003147B5"/>
    <w:rsid w:val="00314E49"/>
    <w:rsid w:val="00315140"/>
    <w:rsid w:val="003151A1"/>
    <w:rsid w:val="00315310"/>
    <w:rsid w:val="0031553F"/>
    <w:rsid w:val="0031627B"/>
    <w:rsid w:val="00316469"/>
    <w:rsid w:val="0031776B"/>
    <w:rsid w:val="00317867"/>
    <w:rsid w:val="00317907"/>
    <w:rsid w:val="00317ED9"/>
    <w:rsid w:val="0032058E"/>
    <w:rsid w:val="0032067C"/>
    <w:rsid w:val="003209DC"/>
    <w:rsid w:val="00320B1C"/>
    <w:rsid w:val="00320F9A"/>
    <w:rsid w:val="00321066"/>
    <w:rsid w:val="00322055"/>
    <w:rsid w:val="00322132"/>
    <w:rsid w:val="003232CE"/>
    <w:rsid w:val="00323A2B"/>
    <w:rsid w:val="00323E10"/>
    <w:rsid w:val="00323F71"/>
    <w:rsid w:val="003253A4"/>
    <w:rsid w:val="00325408"/>
    <w:rsid w:val="00325707"/>
    <w:rsid w:val="0032576C"/>
    <w:rsid w:val="00325D4B"/>
    <w:rsid w:val="00325E67"/>
    <w:rsid w:val="00326102"/>
    <w:rsid w:val="003262D8"/>
    <w:rsid w:val="003262DC"/>
    <w:rsid w:val="00326BE1"/>
    <w:rsid w:val="00327166"/>
    <w:rsid w:val="00327272"/>
    <w:rsid w:val="0032735E"/>
    <w:rsid w:val="003276D8"/>
    <w:rsid w:val="003303C7"/>
    <w:rsid w:val="0033053B"/>
    <w:rsid w:val="003306A9"/>
    <w:rsid w:val="0033076D"/>
    <w:rsid w:val="00330A3C"/>
    <w:rsid w:val="00330AB3"/>
    <w:rsid w:val="00330B56"/>
    <w:rsid w:val="00330E73"/>
    <w:rsid w:val="00331037"/>
    <w:rsid w:val="0033129B"/>
    <w:rsid w:val="003314DC"/>
    <w:rsid w:val="003316BA"/>
    <w:rsid w:val="003318F9"/>
    <w:rsid w:val="00331ABD"/>
    <w:rsid w:val="00331E03"/>
    <w:rsid w:val="00331E2F"/>
    <w:rsid w:val="003321C0"/>
    <w:rsid w:val="0033234A"/>
    <w:rsid w:val="00332956"/>
    <w:rsid w:val="003333CE"/>
    <w:rsid w:val="003336B3"/>
    <w:rsid w:val="003340FA"/>
    <w:rsid w:val="0033481B"/>
    <w:rsid w:val="00334EE3"/>
    <w:rsid w:val="00334F8F"/>
    <w:rsid w:val="0033551A"/>
    <w:rsid w:val="0033698A"/>
    <w:rsid w:val="003372F3"/>
    <w:rsid w:val="00337F71"/>
    <w:rsid w:val="003404DA"/>
    <w:rsid w:val="00340EBD"/>
    <w:rsid w:val="003413FB"/>
    <w:rsid w:val="0034166B"/>
    <w:rsid w:val="003418D3"/>
    <w:rsid w:val="00341D72"/>
    <w:rsid w:val="003420F6"/>
    <w:rsid w:val="003421F5"/>
    <w:rsid w:val="00342A19"/>
    <w:rsid w:val="00342C02"/>
    <w:rsid w:val="003433C3"/>
    <w:rsid w:val="00343457"/>
    <w:rsid w:val="0034370F"/>
    <w:rsid w:val="003437CD"/>
    <w:rsid w:val="00344C10"/>
    <w:rsid w:val="00345371"/>
    <w:rsid w:val="0034577A"/>
    <w:rsid w:val="0034586C"/>
    <w:rsid w:val="00345F12"/>
    <w:rsid w:val="0034604D"/>
    <w:rsid w:val="00346110"/>
    <w:rsid w:val="00346BDE"/>
    <w:rsid w:val="00346BF6"/>
    <w:rsid w:val="00346E1D"/>
    <w:rsid w:val="00346E2B"/>
    <w:rsid w:val="003470F9"/>
    <w:rsid w:val="003476F4"/>
    <w:rsid w:val="0034796B"/>
    <w:rsid w:val="00347C11"/>
    <w:rsid w:val="00347E34"/>
    <w:rsid w:val="003502C7"/>
    <w:rsid w:val="0035035E"/>
    <w:rsid w:val="00350DD5"/>
    <w:rsid w:val="00351274"/>
    <w:rsid w:val="003514BD"/>
    <w:rsid w:val="00352464"/>
    <w:rsid w:val="0035279B"/>
    <w:rsid w:val="00352E13"/>
    <w:rsid w:val="00352E77"/>
    <w:rsid w:val="00353036"/>
    <w:rsid w:val="003532DE"/>
    <w:rsid w:val="003535A0"/>
    <w:rsid w:val="003536C3"/>
    <w:rsid w:val="003538EA"/>
    <w:rsid w:val="00353BD6"/>
    <w:rsid w:val="00353FC4"/>
    <w:rsid w:val="003544CB"/>
    <w:rsid w:val="0035497E"/>
    <w:rsid w:val="00354ABB"/>
    <w:rsid w:val="0035544F"/>
    <w:rsid w:val="003556CF"/>
    <w:rsid w:val="00355858"/>
    <w:rsid w:val="0035672E"/>
    <w:rsid w:val="003567F6"/>
    <w:rsid w:val="00356A50"/>
    <w:rsid w:val="00356BB9"/>
    <w:rsid w:val="00357328"/>
    <w:rsid w:val="00357C9C"/>
    <w:rsid w:val="003601A1"/>
    <w:rsid w:val="003601D4"/>
    <w:rsid w:val="00360576"/>
    <w:rsid w:val="003607CE"/>
    <w:rsid w:val="00361161"/>
    <w:rsid w:val="00361AD8"/>
    <w:rsid w:val="00362381"/>
    <w:rsid w:val="003623AF"/>
    <w:rsid w:val="0036257C"/>
    <w:rsid w:val="00362716"/>
    <w:rsid w:val="0036287D"/>
    <w:rsid w:val="00362A03"/>
    <w:rsid w:val="0036358D"/>
    <w:rsid w:val="003637D5"/>
    <w:rsid w:val="00363CA8"/>
    <w:rsid w:val="00363E0C"/>
    <w:rsid w:val="00364403"/>
    <w:rsid w:val="0036461F"/>
    <w:rsid w:val="0036465A"/>
    <w:rsid w:val="003648EB"/>
    <w:rsid w:val="003649FA"/>
    <w:rsid w:val="00364BB9"/>
    <w:rsid w:val="00364C86"/>
    <w:rsid w:val="00364CD8"/>
    <w:rsid w:val="00364FAB"/>
    <w:rsid w:val="0036528A"/>
    <w:rsid w:val="0036597B"/>
    <w:rsid w:val="00365997"/>
    <w:rsid w:val="00366037"/>
    <w:rsid w:val="0036653A"/>
    <w:rsid w:val="00367219"/>
    <w:rsid w:val="0036750B"/>
    <w:rsid w:val="00367547"/>
    <w:rsid w:val="00367F2D"/>
    <w:rsid w:val="0037044C"/>
    <w:rsid w:val="00370EF3"/>
    <w:rsid w:val="00371116"/>
    <w:rsid w:val="00371236"/>
    <w:rsid w:val="003713B4"/>
    <w:rsid w:val="0037175E"/>
    <w:rsid w:val="00372659"/>
    <w:rsid w:val="00372F46"/>
    <w:rsid w:val="003738EF"/>
    <w:rsid w:val="003739F3"/>
    <w:rsid w:val="00374A68"/>
    <w:rsid w:val="00374BBF"/>
    <w:rsid w:val="00374BCC"/>
    <w:rsid w:val="00374CF3"/>
    <w:rsid w:val="003750AB"/>
    <w:rsid w:val="00375451"/>
    <w:rsid w:val="00375676"/>
    <w:rsid w:val="003756D5"/>
    <w:rsid w:val="00375D05"/>
    <w:rsid w:val="00375DFF"/>
    <w:rsid w:val="00375EC8"/>
    <w:rsid w:val="003762AB"/>
    <w:rsid w:val="003768B2"/>
    <w:rsid w:val="003770CC"/>
    <w:rsid w:val="0037741F"/>
    <w:rsid w:val="003774D4"/>
    <w:rsid w:val="003776EE"/>
    <w:rsid w:val="003811E6"/>
    <w:rsid w:val="0038160B"/>
    <w:rsid w:val="003816E8"/>
    <w:rsid w:val="003817C9"/>
    <w:rsid w:val="00381BDE"/>
    <w:rsid w:val="00381D17"/>
    <w:rsid w:val="00381E94"/>
    <w:rsid w:val="00381F83"/>
    <w:rsid w:val="00381FF4"/>
    <w:rsid w:val="00382449"/>
    <w:rsid w:val="00382795"/>
    <w:rsid w:val="0038283D"/>
    <w:rsid w:val="00382893"/>
    <w:rsid w:val="0038308D"/>
    <w:rsid w:val="00383418"/>
    <w:rsid w:val="00383DB6"/>
    <w:rsid w:val="003842FD"/>
    <w:rsid w:val="003845FE"/>
    <w:rsid w:val="0038491C"/>
    <w:rsid w:val="00384D57"/>
    <w:rsid w:val="00384EAA"/>
    <w:rsid w:val="00385740"/>
    <w:rsid w:val="00385B0C"/>
    <w:rsid w:val="00385BE8"/>
    <w:rsid w:val="00385D60"/>
    <w:rsid w:val="00385FD5"/>
    <w:rsid w:val="003860E2"/>
    <w:rsid w:val="00386138"/>
    <w:rsid w:val="0038622B"/>
    <w:rsid w:val="0038624C"/>
    <w:rsid w:val="00386D60"/>
    <w:rsid w:val="00386DCD"/>
    <w:rsid w:val="00386DF0"/>
    <w:rsid w:val="0038759B"/>
    <w:rsid w:val="00387605"/>
    <w:rsid w:val="00387BA4"/>
    <w:rsid w:val="00387C2B"/>
    <w:rsid w:val="00387EE9"/>
    <w:rsid w:val="00390380"/>
    <w:rsid w:val="003905D2"/>
    <w:rsid w:val="003909AF"/>
    <w:rsid w:val="00390A78"/>
    <w:rsid w:val="00390ACE"/>
    <w:rsid w:val="00390C84"/>
    <w:rsid w:val="00390CDB"/>
    <w:rsid w:val="0039140D"/>
    <w:rsid w:val="0039148C"/>
    <w:rsid w:val="00391988"/>
    <w:rsid w:val="003920AC"/>
    <w:rsid w:val="003928F7"/>
    <w:rsid w:val="00392A50"/>
    <w:rsid w:val="00392A8B"/>
    <w:rsid w:val="00392C09"/>
    <w:rsid w:val="003933A0"/>
    <w:rsid w:val="003938CE"/>
    <w:rsid w:val="00393E2D"/>
    <w:rsid w:val="0039443A"/>
    <w:rsid w:val="00394BE4"/>
    <w:rsid w:val="00394EE8"/>
    <w:rsid w:val="00395325"/>
    <w:rsid w:val="00395491"/>
    <w:rsid w:val="003954BE"/>
    <w:rsid w:val="00395F19"/>
    <w:rsid w:val="003964AF"/>
    <w:rsid w:val="00396A1D"/>
    <w:rsid w:val="00396B50"/>
    <w:rsid w:val="00397303"/>
    <w:rsid w:val="00397617"/>
    <w:rsid w:val="0039775D"/>
    <w:rsid w:val="00397866"/>
    <w:rsid w:val="00397E1A"/>
    <w:rsid w:val="003A0B02"/>
    <w:rsid w:val="003A0FB7"/>
    <w:rsid w:val="003A1055"/>
    <w:rsid w:val="003A1205"/>
    <w:rsid w:val="003A124E"/>
    <w:rsid w:val="003A1508"/>
    <w:rsid w:val="003A1B7C"/>
    <w:rsid w:val="003A236B"/>
    <w:rsid w:val="003A2BCD"/>
    <w:rsid w:val="003A2EFF"/>
    <w:rsid w:val="003A337D"/>
    <w:rsid w:val="003A33F1"/>
    <w:rsid w:val="003A3619"/>
    <w:rsid w:val="003A38A9"/>
    <w:rsid w:val="003A3A6C"/>
    <w:rsid w:val="003A4308"/>
    <w:rsid w:val="003A4606"/>
    <w:rsid w:val="003A5545"/>
    <w:rsid w:val="003A5AEE"/>
    <w:rsid w:val="003A5C63"/>
    <w:rsid w:val="003A6076"/>
    <w:rsid w:val="003A6CCE"/>
    <w:rsid w:val="003A7631"/>
    <w:rsid w:val="003A7B7A"/>
    <w:rsid w:val="003B00ED"/>
    <w:rsid w:val="003B014D"/>
    <w:rsid w:val="003B0294"/>
    <w:rsid w:val="003B0427"/>
    <w:rsid w:val="003B0917"/>
    <w:rsid w:val="003B0B47"/>
    <w:rsid w:val="003B129D"/>
    <w:rsid w:val="003B1C08"/>
    <w:rsid w:val="003B1CF4"/>
    <w:rsid w:val="003B1D6D"/>
    <w:rsid w:val="003B244A"/>
    <w:rsid w:val="003B24EB"/>
    <w:rsid w:val="003B2629"/>
    <w:rsid w:val="003B263D"/>
    <w:rsid w:val="003B350A"/>
    <w:rsid w:val="003B35D1"/>
    <w:rsid w:val="003B35EC"/>
    <w:rsid w:val="003B39E5"/>
    <w:rsid w:val="003B3B04"/>
    <w:rsid w:val="003B3DA5"/>
    <w:rsid w:val="003B42CA"/>
    <w:rsid w:val="003B4CEF"/>
    <w:rsid w:val="003B56D6"/>
    <w:rsid w:val="003B58D6"/>
    <w:rsid w:val="003B5EFC"/>
    <w:rsid w:val="003B5F4B"/>
    <w:rsid w:val="003B61A9"/>
    <w:rsid w:val="003B61F8"/>
    <w:rsid w:val="003B64AA"/>
    <w:rsid w:val="003B6749"/>
    <w:rsid w:val="003B67F4"/>
    <w:rsid w:val="003B6959"/>
    <w:rsid w:val="003C0FF2"/>
    <w:rsid w:val="003C0FF9"/>
    <w:rsid w:val="003C10BA"/>
    <w:rsid w:val="003C1303"/>
    <w:rsid w:val="003C1808"/>
    <w:rsid w:val="003C198E"/>
    <w:rsid w:val="003C2868"/>
    <w:rsid w:val="003C2931"/>
    <w:rsid w:val="003C2C8F"/>
    <w:rsid w:val="003C2F9A"/>
    <w:rsid w:val="003C31BE"/>
    <w:rsid w:val="003C36D8"/>
    <w:rsid w:val="003C373F"/>
    <w:rsid w:val="003C39CE"/>
    <w:rsid w:val="003C3AA4"/>
    <w:rsid w:val="003C3E3D"/>
    <w:rsid w:val="003C3F09"/>
    <w:rsid w:val="003C4D89"/>
    <w:rsid w:val="003C4DB2"/>
    <w:rsid w:val="003C526C"/>
    <w:rsid w:val="003C556C"/>
    <w:rsid w:val="003C5635"/>
    <w:rsid w:val="003C59BF"/>
    <w:rsid w:val="003C604F"/>
    <w:rsid w:val="003C6CDF"/>
    <w:rsid w:val="003C6E37"/>
    <w:rsid w:val="003C6E86"/>
    <w:rsid w:val="003C742A"/>
    <w:rsid w:val="003C7B13"/>
    <w:rsid w:val="003D039A"/>
    <w:rsid w:val="003D045F"/>
    <w:rsid w:val="003D1223"/>
    <w:rsid w:val="003D16B8"/>
    <w:rsid w:val="003D1A34"/>
    <w:rsid w:val="003D1ACE"/>
    <w:rsid w:val="003D1B3D"/>
    <w:rsid w:val="003D1E82"/>
    <w:rsid w:val="003D2C7A"/>
    <w:rsid w:val="003D30CF"/>
    <w:rsid w:val="003D3234"/>
    <w:rsid w:val="003D34F2"/>
    <w:rsid w:val="003D354C"/>
    <w:rsid w:val="003D3958"/>
    <w:rsid w:val="003D3EF7"/>
    <w:rsid w:val="003D447F"/>
    <w:rsid w:val="003D4770"/>
    <w:rsid w:val="003D47F3"/>
    <w:rsid w:val="003D4A79"/>
    <w:rsid w:val="003D4AE9"/>
    <w:rsid w:val="003D4E3D"/>
    <w:rsid w:val="003D4E7E"/>
    <w:rsid w:val="003D5719"/>
    <w:rsid w:val="003D5D9E"/>
    <w:rsid w:val="003D5F3C"/>
    <w:rsid w:val="003D6082"/>
    <w:rsid w:val="003D6377"/>
    <w:rsid w:val="003D656C"/>
    <w:rsid w:val="003D7523"/>
    <w:rsid w:val="003D755B"/>
    <w:rsid w:val="003D775D"/>
    <w:rsid w:val="003D7C9B"/>
    <w:rsid w:val="003D7EED"/>
    <w:rsid w:val="003E0239"/>
    <w:rsid w:val="003E0361"/>
    <w:rsid w:val="003E03A2"/>
    <w:rsid w:val="003E04E7"/>
    <w:rsid w:val="003E2707"/>
    <w:rsid w:val="003E2C76"/>
    <w:rsid w:val="003E2CA1"/>
    <w:rsid w:val="003E321C"/>
    <w:rsid w:val="003E35ED"/>
    <w:rsid w:val="003E3C49"/>
    <w:rsid w:val="003E4019"/>
    <w:rsid w:val="003E4A52"/>
    <w:rsid w:val="003E5645"/>
    <w:rsid w:val="003E586B"/>
    <w:rsid w:val="003E611A"/>
    <w:rsid w:val="003E6388"/>
    <w:rsid w:val="003E6E3A"/>
    <w:rsid w:val="003E7C1B"/>
    <w:rsid w:val="003E7C27"/>
    <w:rsid w:val="003E7DDB"/>
    <w:rsid w:val="003F05D7"/>
    <w:rsid w:val="003F0666"/>
    <w:rsid w:val="003F094D"/>
    <w:rsid w:val="003F0EAF"/>
    <w:rsid w:val="003F0EDD"/>
    <w:rsid w:val="003F0F3F"/>
    <w:rsid w:val="003F0FE9"/>
    <w:rsid w:val="003F1414"/>
    <w:rsid w:val="003F165D"/>
    <w:rsid w:val="003F170A"/>
    <w:rsid w:val="003F17E3"/>
    <w:rsid w:val="003F189D"/>
    <w:rsid w:val="003F1A8E"/>
    <w:rsid w:val="003F1ACA"/>
    <w:rsid w:val="003F1B8D"/>
    <w:rsid w:val="003F2BF1"/>
    <w:rsid w:val="003F2FB1"/>
    <w:rsid w:val="003F33CD"/>
    <w:rsid w:val="003F384E"/>
    <w:rsid w:val="003F3B3C"/>
    <w:rsid w:val="003F4409"/>
    <w:rsid w:val="003F462B"/>
    <w:rsid w:val="003F4955"/>
    <w:rsid w:val="003F4DD0"/>
    <w:rsid w:val="003F4E14"/>
    <w:rsid w:val="003F52A2"/>
    <w:rsid w:val="003F583B"/>
    <w:rsid w:val="003F5B30"/>
    <w:rsid w:val="003F5F82"/>
    <w:rsid w:val="003F6488"/>
    <w:rsid w:val="003F6CE1"/>
    <w:rsid w:val="003F7AA3"/>
    <w:rsid w:val="003F7C30"/>
    <w:rsid w:val="003F7CF9"/>
    <w:rsid w:val="003F7D07"/>
    <w:rsid w:val="0040062F"/>
    <w:rsid w:val="0040064A"/>
    <w:rsid w:val="00400955"/>
    <w:rsid w:val="00400D11"/>
    <w:rsid w:val="004019E6"/>
    <w:rsid w:val="00401F42"/>
    <w:rsid w:val="00402493"/>
    <w:rsid w:val="004032BB"/>
    <w:rsid w:val="004033F9"/>
    <w:rsid w:val="00403A16"/>
    <w:rsid w:val="0040453C"/>
    <w:rsid w:val="004045AB"/>
    <w:rsid w:val="00404672"/>
    <w:rsid w:val="00404787"/>
    <w:rsid w:val="00405FE4"/>
    <w:rsid w:val="0040626C"/>
    <w:rsid w:val="004069C9"/>
    <w:rsid w:val="00406A97"/>
    <w:rsid w:val="00406DEE"/>
    <w:rsid w:val="0040749E"/>
    <w:rsid w:val="004077E7"/>
    <w:rsid w:val="00407C60"/>
    <w:rsid w:val="004107DD"/>
    <w:rsid w:val="0041096A"/>
    <w:rsid w:val="00410E9D"/>
    <w:rsid w:val="00410FFD"/>
    <w:rsid w:val="00411315"/>
    <w:rsid w:val="00411D0C"/>
    <w:rsid w:val="00411D61"/>
    <w:rsid w:val="00412150"/>
    <w:rsid w:val="00412721"/>
    <w:rsid w:val="00412910"/>
    <w:rsid w:val="00412A15"/>
    <w:rsid w:val="00413514"/>
    <w:rsid w:val="00413D5F"/>
    <w:rsid w:val="00413DCE"/>
    <w:rsid w:val="00413F28"/>
    <w:rsid w:val="00413F2F"/>
    <w:rsid w:val="0041421F"/>
    <w:rsid w:val="00414C46"/>
    <w:rsid w:val="00415569"/>
    <w:rsid w:val="00415A27"/>
    <w:rsid w:val="00415B58"/>
    <w:rsid w:val="00415DFF"/>
    <w:rsid w:val="00416823"/>
    <w:rsid w:val="00416AE7"/>
    <w:rsid w:val="00416EF2"/>
    <w:rsid w:val="00416EFA"/>
    <w:rsid w:val="00416FEF"/>
    <w:rsid w:val="00417CC6"/>
    <w:rsid w:val="0042007D"/>
    <w:rsid w:val="004203C3"/>
    <w:rsid w:val="004206EC"/>
    <w:rsid w:val="00420BC7"/>
    <w:rsid w:val="00420BF0"/>
    <w:rsid w:val="00420EA2"/>
    <w:rsid w:val="004211C1"/>
    <w:rsid w:val="00421E9C"/>
    <w:rsid w:val="0042278C"/>
    <w:rsid w:val="004229BB"/>
    <w:rsid w:val="00422B6F"/>
    <w:rsid w:val="00423498"/>
    <w:rsid w:val="00423F8E"/>
    <w:rsid w:val="00424568"/>
    <w:rsid w:val="004246D0"/>
    <w:rsid w:val="00424FF2"/>
    <w:rsid w:val="00426F42"/>
    <w:rsid w:val="004271A5"/>
    <w:rsid w:val="00427439"/>
    <w:rsid w:val="004276B2"/>
    <w:rsid w:val="00427A22"/>
    <w:rsid w:val="00427FD0"/>
    <w:rsid w:val="004304F6"/>
    <w:rsid w:val="00430E24"/>
    <w:rsid w:val="00430FB6"/>
    <w:rsid w:val="0043114E"/>
    <w:rsid w:val="0043141A"/>
    <w:rsid w:val="004317C9"/>
    <w:rsid w:val="00431802"/>
    <w:rsid w:val="00431ACD"/>
    <w:rsid w:val="00431F75"/>
    <w:rsid w:val="00432199"/>
    <w:rsid w:val="00432458"/>
    <w:rsid w:val="00432559"/>
    <w:rsid w:val="004326E1"/>
    <w:rsid w:val="00432783"/>
    <w:rsid w:val="00432B8F"/>
    <w:rsid w:val="00432EDC"/>
    <w:rsid w:val="00432FAC"/>
    <w:rsid w:val="00433445"/>
    <w:rsid w:val="004337BE"/>
    <w:rsid w:val="004344F2"/>
    <w:rsid w:val="004349C7"/>
    <w:rsid w:val="00434A84"/>
    <w:rsid w:val="00434AEB"/>
    <w:rsid w:val="00434CEB"/>
    <w:rsid w:val="004350C5"/>
    <w:rsid w:val="00435C3A"/>
    <w:rsid w:val="004360E3"/>
    <w:rsid w:val="0043657E"/>
    <w:rsid w:val="00436839"/>
    <w:rsid w:val="00436D3C"/>
    <w:rsid w:val="00436F7E"/>
    <w:rsid w:val="004371C7"/>
    <w:rsid w:val="00437452"/>
    <w:rsid w:val="004378DA"/>
    <w:rsid w:val="004400AB"/>
    <w:rsid w:val="0044025D"/>
    <w:rsid w:val="004402FF"/>
    <w:rsid w:val="00440354"/>
    <w:rsid w:val="00440382"/>
    <w:rsid w:val="0044050C"/>
    <w:rsid w:val="004405D7"/>
    <w:rsid w:val="00440605"/>
    <w:rsid w:val="00440EAC"/>
    <w:rsid w:val="00441B7A"/>
    <w:rsid w:val="00441CF5"/>
    <w:rsid w:val="00441F19"/>
    <w:rsid w:val="004424E5"/>
    <w:rsid w:val="004427D2"/>
    <w:rsid w:val="00442956"/>
    <w:rsid w:val="00442A6C"/>
    <w:rsid w:val="00443112"/>
    <w:rsid w:val="00443F59"/>
    <w:rsid w:val="00444B5E"/>
    <w:rsid w:val="0044529A"/>
    <w:rsid w:val="00445309"/>
    <w:rsid w:val="00445A85"/>
    <w:rsid w:val="0044608B"/>
    <w:rsid w:val="00446496"/>
    <w:rsid w:val="004465CA"/>
    <w:rsid w:val="00446634"/>
    <w:rsid w:val="004466A0"/>
    <w:rsid w:val="00446B5C"/>
    <w:rsid w:val="00446D9F"/>
    <w:rsid w:val="00446F0B"/>
    <w:rsid w:val="00447368"/>
    <w:rsid w:val="0044768D"/>
    <w:rsid w:val="00447911"/>
    <w:rsid w:val="00447A56"/>
    <w:rsid w:val="004501F6"/>
    <w:rsid w:val="0045034E"/>
    <w:rsid w:val="004507C5"/>
    <w:rsid w:val="004509AC"/>
    <w:rsid w:val="00450D41"/>
    <w:rsid w:val="00451071"/>
    <w:rsid w:val="0045186B"/>
    <w:rsid w:val="00451EA0"/>
    <w:rsid w:val="00452269"/>
    <w:rsid w:val="00452553"/>
    <w:rsid w:val="00452DCD"/>
    <w:rsid w:val="00452F6C"/>
    <w:rsid w:val="004531AE"/>
    <w:rsid w:val="00453447"/>
    <w:rsid w:val="004535AC"/>
    <w:rsid w:val="004537F0"/>
    <w:rsid w:val="00453C5B"/>
    <w:rsid w:val="00453E53"/>
    <w:rsid w:val="0045431F"/>
    <w:rsid w:val="00455143"/>
    <w:rsid w:val="0045571A"/>
    <w:rsid w:val="0045599C"/>
    <w:rsid w:val="00455B77"/>
    <w:rsid w:val="00455CD6"/>
    <w:rsid w:val="00455D11"/>
    <w:rsid w:val="004563C0"/>
    <w:rsid w:val="00456467"/>
    <w:rsid w:val="00456507"/>
    <w:rsid w:val="00456E09"/>
    <w:rsid w:val="00456ED6"/>
    <w:rsid w:val="004570B4"/>
    <w:rsid w:val="00457141"/>
    <w:rsid w:val="004575DC"/>
    <w:rsid w:val="004603DE"/>
    <w:rsid w:val="0046049F"/>
    <w:rsid w:val="004604A1"/>
    <w:rsid w:val="00460553"/>
    <w:rsid w:val="0046070A"/>
    <w:rsid w:val="00461139"/>
    <w:rsid w:val="00461153"/>
    <w:rsid w:val="004614C6"/>
    <w:rsid w:val="00461832"/>
    <w:rsid w:val="00461ADC"/>
    <w:rsid w:val="00461D45"/>
    <w:rsid w:val="004623EA"/>
    <w:rsid w:val="00462922"/>
    <w:rsid w:val="00462927"/>
    <w:rsid w:val="00463878"/>
    <w:rsid w:val="004638E4"/>
    <w:rsid w:val="00463BEC"/>
    <w:rsid w:val="00464517"/>
    <w:rsid w:val="00464551"/>
    <w:rsid w:val="0046456C"/>
    <w:rsid w:val="004647E1"/>
    <w:rsid w:val="00464A7A"/>
    <w:rsid w:val="00464AAD"/>
    <w:rsid w:val="0046501E"/>
    <w:rsid w:val="004657A1"/>
    <w:rsid w:val="004657E1"/>
    <w:rsid w:val="00465EF2"/>
    <w:rsid w:val="00467193"/>
    <w:rsid w:val="0046740E"/>
    <w:rsid w:val="00467421"/>
    <w:rsid w:val="00467AA0"/>
    <w:rsid w:val="00467C03"/>
    <w:rsid w:val="004700FC"/>
    <w:rsid w:val="004703FD"/>
    <w:rsid w:val="00470702"/>
    <w:rsid w:val="004707DA"/>
    <w:rsid w:val="00470EDE"/>
    <w:rsid w:val="00470EE1"/>
    <w:rsid w:val="00471A1C"/>
    <w:rsid w:val="00472359"/>
    <w:rsid w:val="00472649"/>
    <w:rsid w:val="00472821"/>
    <w:rsid w:val="0047291D"/>
    <w:rsid w:val="00472D7B"/>
    <w:rsid w:val="004730FA"/>
    <w:rsid w:val="00473427"/>
    <w:rsid w:val="004735FC"/>
    <w:rsid w:val="004737E7"/>
    <w:rsid w:val="00473C88"/>
    <w:rsid w:val="00473CBD"/>
    <w:rsid w:val="00473D23"/>
    <w:rsid w:val="004748F7"/>
    <w:rsid w:val="00474B28"/>
    <w:rsid w:val="00475036"/>
    <w:rsid w:val="00475068"/>
    <w:rsid w:val="00475661"/>
    <w:rsid w:val="0047596B"/>
    <w:rsid w:val="00475B1C"/>
    <w:rsid w:val="0047630B"/>
    <w:rsid w:val="0047654A"/>
    <w:rsid w:val="0047671E"/>
    <w:rsid w:val="00476ACF"/>
    <w:rsid w:val="00476E07"/>
    <w:rsid w:val="00476F87"/>
    <w:rsid w:val="0047717B"/>
    <w:rsid w:val="0047722F"/>
    <w:rsid w:val="00477458"/>
    <w:rsid w:val="00477885"/>
    <w:rsid w:val="0048006C"/>
    <w:rsid w:val="0048025C"/>
    <w:rsid w:val="0048041B"/>
    <w:rsid w:val="00480512"/>
    <w:rsid w:val="004807E3"/>
    <w:rsid w:val="00480A25"/>
    <w:rsid w:val="00481C1D"/>
    <w:rsid w:val="00482032"/>
    <w:rsid w:val="004823B2"/>
    <w:rsid w:val="00482D1A"/>
    <w:rsid w:val="004832BF"/>
    <w:rsid w:val="004834FC"/>
    <w:rsid w:val="00483BCD"/>
    <w:rsid w:val="00483CE8"/>
    <w:rsid w:val="00483F4B"/>
    <w:rsid w:val="0048408C"/>
    <w:rsid w:val="004843B4"/>
    <w:rsid w:val="004848D6"/>
    <w:rsid w:val="00484B0D"/>
    <w:rsid w:val="00484BFD"/>
    <w:rsid w:val="00484E6D"/>
    <w:rsid w:val="004858C9"/>
    <w:rsid w:val="00485D69"/>
    <w:rsid w:val="004861D7"/>
    <w:rsid w:val="00486305"/>
    <w:rsid w:val="00486456"/>
    <w:rsid w:val="00486995"/>
    <w:rsid w:val="004869E7"/>
    <w:rsid w:val="00486C4C"/>
    <w:rsid w:val="00486CA7"/>
    <w:rsid w:val="00486E62"/>
    <w:rsid w:val="0048727B"/>
    <w:rsid w:val="00487311"/>
    <w:rsid w:val="004877FF"/>
    <w:rsid w:val="00487812"/>
    <w:rsid w:val="00487EBD"/>
    <w:rsid w:val="00490975"/>
    <w:rsid w:val="00490CEC"/>
    <w:rsid w:val="00490E3A"/>
    <w:rsid w:val="00490F11"/>
    <w:rsid w:val="004913C6"/>
    <w:rsid w:val="004915E0"/>
    <w:rsid w:val="00491DCC"/>
    <w:rsid w:val="00491E05"/>
    <w:rsid w:val="004920E1"/>
    <w:rsid w:val="0049224F"/>
    <w:rsid w:val="00492266"/>
    <w:rsid w:val="004928C4"/>
    <w:rsid w:val="00492BD3"/>
    <w:rsid w:val="00492F6D"/>
    <w:rsid w:val="004937F3"/>
    <w:rsid w:val="004939D0"/>
    <w:rsid w:val="00493D75"/>
    <w:rsid w:val="00493E70"/>
    <w:rsid w:val="00494649"/>
    <w:rsid w:val="004947ED"/>
    <w:rsid w:val="00495279"/>
    <w:rsid w:val="004958A0"/>
    <w:rsid w:val="004959C7"/>
    <w:rsid w:val="00495C54"/>
    <w:rsid w:val="00495F19"/>
    <w:rsid w:val="00496067"/>
    <w:rsid w:val="00496156"/>
    <w:rsid w:val="004964E5"/>
    <w:rsid w:val="00496BF9"/>
    <w:rsid w:val="004970FF"/>
    <w:rsid w:val="004A02C6"/>
    <w:rsid w:val="004A0916"/>
    <w:rsid w:val="004A0AA8"/>
    <w:rsid w:val="004A0C53"/>
    <w:rsid w:val="004A0DA0"/>
    <w:rsid w:val="004A1302"/>
    <w:rsid w:val="004A14D1"/>
    <w:rsid w:val="004A1B78"/>
    <w:rsid w:val="004A1E10"/>
    <w:rsid w:val="004A1F8D"/>
    <w:rsid w:val="004A23C3"/>
    <w:rsid w:val="004A2526"/>
    <w:rsid w:val="004A2534"/>
    <w:rsid w:val="004A2987"/>
    <w:rsid w:val="004A2F8B"/>
    <w:rsid w:val="004A31DC"/>
    <w:rsid w:val="004A3614"/>
    <w:rsid w:val="004A3C89"/>
    <w:rsid w:val="004A4B29"/>
    <w:rsid w:val="004A4F70"/>
    <w:rsid w:val="004A50DB"/>
    <w:rsid w:val="004A54D6"/>
    <w:rsid w:val="004A5F9C"/>
    <w:rsid w:val="004A6126"/>
    <w:rsid w:val="004A6503"/>
    <w:rsid w:val="004A66DA"/>
    <w:rsid w:val="004A67AC"/>
    <w:rsid w:val="004A6F3F"/>
    <w:rsid w:val="004A757A"/>
    <w:rsid w:val="004A75B2"/>
    <w:rsid w:val="004B0065"/>
    <w:rsid w:val="004B08ED"/>
    <w:rsid w:val="004B110F"/>
    <w:rsid w:val="004B1947"/>
    <w:rsid w:val="004B1A30"/>
    <w:rsid w:val="004B1C98"/>
    <w:rsid w:val="004B2600"/>
    <w:rsid w:val="004B26B6"/>
    <w:rsid w:val="004B3DD4"/>
    <w:rsid w:val="004B40C6"/>
    <w:rsid w:val="004B4A5A"/>
    <w:rsid w:val="004B4C1E"/>
    <w:rsid w:val="004B4CC6"/>
    <w:rsid w:val="004B4D1D"/>
    <w:rsid w:val="004B5446"/>
    <w:rsid w:val="004B58BF"/>
    <w:rsid w:val="004B5B2C"/>
    <w:rsid w:val="004B5E46"/>
    <w:rsid w:val="004B5ED8"/>
    <w:rsid w:val="004B672A"/>
    <w:rsid w:val="004B763A"/>
    <w:rsid w:val="004B77CF"/>
    <w:rsid w:val="004C0226"/>
    <w:rsid w:val="004C06C3"/>
    <w:rsid w:val="004C0F5B"/>
    <w:rsid w:val="004C1176"/>
    <w:rsid w:val="004C153C"/>
    <w:rsid w:val="004C170D"/>
    <w:rsid w:val="004C1E17"/>
    <w:rsid w:val="004C242D"/>
    <w:rsid w:val="004C29D7"/>
    <w:rsid w:val="004C2F76"/>
    <w:rsid w:val="004C3423"/>
    <w:rsid w:val="004C3660"/>
    <w:rsid w:val="004C37D5"/>
    <w:rsid w:val="004C3BF1"/>
    <w:rsid w:val="004C407C"/>
    <w:rsid w:val="004C4F2B"/>
    <w:rsid w:val="004C5773"/>
    <w:rsid w:val="004C5A21"/>
    <w:rsid w:val="004C6418"/>
    <w:rsid w:val="004C673D"/>
    <w:rsid w:val="004C6833"/>
    <w:rsid w:val="004C7CD5"/>
    <w:rsid w:val="004D01CC"/>
    <w:rsid w:val="004D07CC"/>
    <w:rsid w:val="004D10B1"/>
    <w:rsid w:val="004D17AB"/>
    <w:rsid w:val="004D18B5"/>
    <w:rsid w:val="004D18E7"/>
    <w:rsid w:val="004D1905"/>
    <w:rsid w:val="004D1B35"/>
    <w:rsid w:val="004D25BF"/>
    <w:rsid w:val="004D38ED"/>
    <w:rsid w:val="004D4A66"/>
    <w:rsid w:val="004D5316"/>
    <w:rsid w:val="004D5674"/>
    <w:rsid w:val="004D56BC"/>
    <w:rsid w:val="004D581C"/>
    <w:rsid w:val="004D5A0B"/>
    <w:rsid w:val="004D5A66"/>
    <w:rsid w:val="004D5CBB"/>
    <w:rsid w:val="004D5FA0"/>
    <w:rsid w:val="004D605D"/>
    <w:rsid w:val="004D63EA"/>
    <w:rsid w:val="004D67BF"/>
    <w:rsid w:val="004D6BAC"/>
    <w:rsid w:val="004D707F"/>
    <w:rsid w:val="004D7FC4"/>
    <w:rsid w:val="004E0026"/>
    <w:rsid w:val="004E1379"/>
    <w:rsid w:val="004E17E5"/>
    <w:rsid w:val="004E1DD9"/>
    <w:rsid w:val="004E2AEE"/>
    <w:rsid w:val="004E2C52"/>
    <w:rsid w:val="004E3577"/>
    <w:rsid w:val="004E3C43"/>
    <w:rsid w:val="004E4015"/>
    <w:rsid w:val="004E401A"/>
    <w:rsid w:val="004E401F"/>
    <w:rsid w:val="004E4568"/>
    <w:rsid w:val="004E458D"/>
    <w:rsid w:val="004E4DA0"/>
    <w:rsid w:val="004E531D"/>
    <w:rsid w:val="004E536C"/>
    <w:rsid w:val="004E5C06"/>
    <w:rsid w:val="004E5C27"/>
    <w:rsid w:val="004E65CA"/>
    <w:rsid w:val="004E6737"/>
    <w:rsid w:val="004E6A1A"/>
    <w:rsid w:val="004E6A5E"/>
    <w:rsid w:val="004E6D62"/>
    <w:rsid w:val="004E6E71"/>
    <w:rsid w:val="004E7182"/>
    <w:rsid w:val="004E76FB"/>
    <w:rsid w:val="004F016C"/>
    <w:rsid w:val="004F0195"/>
    <w:rsid w:val="004F0AF5"/>
    <w:rsid w:val="004F0FED"/>
    <w:rsid w:val="004F1256"/>
    <w:rsid w:val="004F152C"/>
    <w:rsid w:val="004F1E31"/>
    <w:rsid w:val="004F2C05"/>
    <w:rsid w:val="004F3190"/>
    <w:rsid w:val="004F323A"/>
    <w:rsid w:val="004F35DB"/>
    <w:rsid w:val="004F35FF"/>
    <w:rsid w:val="004F3925"/>
    <w:rsid w:val="004F3E7D"/>
    <w:rsid w:val="004F4104"/>
    <w:rsid w:val="004F46D1"/>
    <w:rsid w:val="004F48AA"/>
    <w:rsid w:val="004F49CF"/>
    <w:rsid w:val="004F4BAC"/>
    <w:rsid w:val="004F5ED4"/>
    <w:rsid w:val="004F5EEA"/>
    <w:rsid w:val="004F609C"/>
    <w:rsid w:val="004F645B"/>
    <w:rsid w:val="004F6481"/>
    <w:rsid w:val="004F6528"/>
    <w:rsid w:val="004F6A0D"/>
    <w:rsid w:val="004F6C16"/>
    <w:rsid w:val="004F714D"/>
    <w:rsid w:val="004F71F9"/>
    <w:rsid w:val="004F7864"/>
    <w:rsid w:val="005002AC"/>
    <w:rsid w:val="0050066D"/>
    <w:rsid w:val="0050077A"/>
    <w:rsid w:val="00500949"/>
    <w:rsid w:val="005009A7"/>
    <w:rsid w:val="00500A88"/>
    <w:rsid w:val="00500AFE"/>
    <w:rsid w:val="00500C58"/>
    <w:rsid w:val="00500D6A"/>
    <w:rsid w:val="00500E90"/>
    <w:rsid w:val="005011D1"/>
    <w:rsid w:val="00501726"/>
    <w:rsid w:val="00501E2F"/>
    <w:rsid w:val="00502BE4"/>
    <w:rsid w:val="005040E2"/>
    <w:rsid w:val="00504202"/>
    <w:rsid w:val="00504328"/>
    <w:rsid w:val="00504651"/>
    <w:rsid w:val="00504DA9"/>
    <w:rsid w:val="00505091"/>
    <w:rsid w:val="00505202"/>
    <w:rsid w:val="00505AAE"/>
    <w:rsid w:val="0050629E"/>
    <w:rsid w:val="0050662D"/>
    <w:rsid w:val="00506693"/>
    <w:rsid w:val="005066E4"/>
    <w:rsid w:val="00506A83"/>
    <w:rsid w:val="00506D54"/>
    <w:rsid w:val="00507018"/>
    <w:rsid w:val="0050708F"/>
    <w:rsid w:val="005073B0"/>
    <w:rsid w:val="005077D5"/>
    <w:rsid w:val="00507DA2"/>
    <w:rsid w:val="005100E2"/>
    <w:rsid w:val="00510425"/>
    <w:rsid w:val="005104BD"/>
    <w:rsid w:val="00510AA7"/>
    <w:rsid w:val="00511CBF"/>
    <w:rsid w:val="0051225D"/>
    <w:rsid w:val="005122C1"/>
    <w:rsid w:val="00512A3B"/>
    <w:rsid w:val="00512E2B"/>
    <w:rsid w:val="005133FA"/>
    <w:rsid w:val="00513969"/>
    <w:rsid w:val="00513D1E"/>
    <w:rsid w:val="0051400C"/>
    <w:rsid w:val="00514300"/>
    <w:rsid w:val="0051437D"/>
    <w:rsid w:val="0051512E"/>
    <w:rsid w:val="00515981"/>
    <w:rsid w:val="00515B98"/>
    <w:rsid w:val="005163E1"/>
    <w:rsid w:val="005164A6"/>
    <w:rsid w:val="005165D3"/>
    <w:rsid w:val="00516B96"/>
    <w:rsid w:val="00516C1A"/>
    <w:rsid w:val="00516C99"/>
    <w:rsid w:val="00516DE6"/>
    <w:rsid w:val="00517133"/>
    <w:rsid w:val="00517382"/>
    <w:rsid w:val="00517AE0"/>
    <w:rsid w:val="0052086F"/>
    <w:rsid w:val="00520A11"/>
    <w:rsid w:val="00520AA5"/>
    <w:rsid w:val="00520B5A"/>
    <w:rsid w:val="00521538"/>
    <w:rsid w:val="00521656"/>
    <w:rsid w:val="00521C36"/>
    <w:rsid w:val="00522062"/>
    <w:rsid w:val="0052237B"/>
    <w:rsid w:val="0052284F"/>
    <w:rsid w:val="00522939"/>
    <w:rsid w:val="00522D96"/>
    <w:rsid w:val="00522DA1"/>
    <w:rsid w:val="005236B5"/>
    <w:rsid w:val="00523953"/>
    <w:rsid w:val="00523CCA"/>
    <w:rsid w:val="005244AA"/>
    <w:rsid w:val="00524FB7"/>
    <w:rsid w:val="00525299"/>
    <w:rsid w:val="005253F8"/>
    <w:rsid w:val="0052615F"/>
    <w:rsid w:val="0052656D"/>
    <w:rsid w:val="005265F6"/>
    <w:rsid w:val="0052669D"/>
    <w:rsid w:val="00526B4A"/>
    <w:rsid w:val="00526EE6"/>
    <w:rsid w:val="00527A3E"/>
    <w:rsid w:val="00527E87"/>
    <w:rsid w:val="005302EE"/>
    <w:rsid w:val="005304F3"/>
    <w:rsid w:val="00530595"/>
    <w:rsid w:val="005315AE"/>
    <w:rsid w:val="00531733"/>
    <w:rsid w:val="00531DA8"/>
    <w:rsid w:val="0053221C"/>
    <w:rsid w:val="0053249B"/>
    <w:rsid w:val="005333A4"/>
    <w:rsid w:val="00533825"/>
    <w:rsid w:val="00533ABD"/>
    <w:rsid w:val="00533B2C"/>
    <w:rsid w:val="00534222"/>
    <w:rsid w:val="00534764"/>
    <w:rsid w:val="00534898"/>
    <w:rsid w:val="00534AF3"/>
    <w:rsid w:val="00534B71"/>
    <w:rsid w:val="00534BF1"/>
    <w:rsid w:val="00534FF7"/>
    <w:rsid w:val="005352D8"/>
    <w:rsid w:val="00535824"/>
    <w:rsid w:val="00535A9A"/>
    <w:rsid w:val="00536CF4"/>
    <w:rsid w:val="00536E0C"/>
    <w:rsid w:val="00536FE1"/>
    <w:rsid w:val="005371B3"/>
    <w:rsid w:val="0053788F"/>
    <w:rsid w:val="00537AC3"/>
    <w:rsid w:val="00540020"/>
    <w:rsid w:val="0054028C"/>
    <w:rsid w:val="00540534"/>
    <w:rsid w:val="00540767"/>
    <w:rsid w:val="0054081B"/>
    <w:rsid w:val="005410BF"/>
    <w:rsid w:val="00541909"/>
    <w:rsid w:val="00541C47"/>
    <w:rsid w:val="00542477"/>
    <w:rsid w:val="00542EC0"/>
    <w:rsid w:val="00542FBA"/>
    <w:rsid w:val="005434BA"/>
    <w:rsid w:val="005436D3"/>
    <w:rsid w:val="005438FE"/>
    <w:rsid w:val="0054445D"/>
    <w:rsid w:val="005451D7"/>
    <w:rsid w:val="0054537B"/>
    <w:rsid w:val="00545AA4"/>
    <w:rsid w:val="00545D4E"/>
    <w:rsid w:val="00546185"/>
    <w:rsid w:val="00546374"/>
    <w:rsid w:val="00546E44"/>
    <w:rsid w:val="00547AB9"/>
    <w:rsid w:val="00547B52"/>
    <w:rsid w:val="00547C77"/>
    <w:rsid w:val="00550033"/>
    <w:rsid w:val="00550DA1"/>
    <w:rsid w:val="0055116D"/>
    <w:rsid w:val="00551EA2"/>
    <w:rsid w:val="00552859"/>
    <w:rsid w:val="0055389E"/>
    <w:rsid w:val="00553999"/>
    <w:rsid w:val="005545AE"/>
    <w:rsid w:val="00555045"/>
    <w:rsid w:val="005557E5"/>
    <w:rsid w:val="00555A55"/>
    <w:rsid w:val="00555A9F"/>
    <w:rsid w:val="00555E8F"/>
    <w:rsid w:val="00556041"/>
    <w:rsid w:val="0055612E"/>
    <w:rsid w:val="005569DD"/>
    <w:rsid w:val="00556A33"/>
    <w:rsid w:val="00556E60"/>
    <w:rsid w:val="0055733E"/>
    <w:rsid w:val="00557534"/>
    <w:rsid w:val="0055755E"/>
    <w:rsid w:val="005576C8"/>
    <w:rsid w:val="005577F4"/>
    <w:rsid w:val="00557A52"/>
    <w:rsid w:val="00557C67"/>
    <w:rsid w:val="005600FF"/>
    <w:rsid w:val="00560242"/>
    <w:rsid w:val="00560331"/>
    <w:rsid w:val="00560343"/>
    <w:rsid w:val="0056042D"/>
    <w:rsid w:val="00560CFC"/>
    <w:rsid w:val="0056165D"/>
    <w:rsid w:val="00561F23"/>
    <w:rsid w:val="00561FBC"/>
    <w:rsid w:val="0056218F"/>
    <w:rsid w:val="005625B4"/>
    <w:rsid w:val="005626DB"/>
    <w:rsid w:val="00562778"/>
    <w:rsid w:val="00562BD8"/>
    <w:rsid w:val="00562E60"/>
    <w:rsid w:val="005639E0"/>
    <w:rsid w:val="00563A63"/>
    <w:rsid w:val="00563B9A"/>
    <w:rsid w:val="00563BE8"/>
    <w:rsid w:val="00563EFA"/>
    <w:rsid w:val="00563F44"/>
    <w:rsid w:val="0056423A"/>
    <w:rsid w:val="00565154"/>
    <w:rsid w:val="0056570B"/>
    <w:rsid w:val="00565E6F"/>
    <w:rsid w:val="0056759D"/>
    <w:rsid w:val="00570030"/>
    <w:rsid w:val="0057008B"/>
    <w:rsid w:val="00571109"/>
    <w:rsid w:val="005717C4"/>
    <w:rsid w:val="00571827"/>
    <w:rsid w:val="00571B23"/>
    <w:rsid w:val="00571B2A"/>
    <w:rsid w:val="00571F70"/>
    <w:rsid w:val="00571FB2"/>
    <w:rsid w:val="00571FC4"/>
    <w:rsid w:val="00572A12"/>
    <w:rsid w:val="00572D93"/>
    <w:rsid w:val="00573799"/>
    <w:rsid w:val="00573F92"/>
    <w:rsid w:val="005744DD"/>
    <w:rsid w:val="005749D3"/>
    <w:rsid w:val="00574BC4"/>
    <w:rsid w:val="005750A9"/>
    <w:rsid w:val="005755F7"/>
    <w:rsid w:val="00575FD2"/>
    <w:rsid w:val="00575FD5"/>
    <w:rsid w:val="005769FD"/>
    <w:rsid w:val="00576A72"/>
    <w:rsid w:val="00577435"/>
    <w:rsid w:val="005776B1"/>
    <w:rsid w:val="00577A4B"/>
    <w:rsid w:val="00577E54"/>
    <w:rsid w:val="005804B9"/>
    <w:rsid w:val="00580F8B"/>
    <w:rsid w:val="005812C3"/>
    <w:rsid w:val="00581384"/>
    <w:rsid w:val="005814B4"/>
    <w:rsid w:val="00581705"/>
    <w:rsid w:val="00581707"/>
    <w:rsid w:val="005817F7"/>
    <w:rsid w:val="00581F41"/>
    <w:rsid w:val="005823C1"/>
    <w:rsid w:val="00582B3A"/>
    <w:rsid w:val="00583032"/>
    <w:rsid w:val="00583BC4"/>
    <w:rsid w:val="00583EDD"/>
    <w:rsid w:val="00583FBD"/>
    <w:rsid w:val="005849AD"/>
    <w:rsid w:val="00584A58"/>
    <w:rsid w:val="00584BB9"/>
    <w:rsid w:val="00584C83"/>
    <w:rsid w:val="00584E7F"/>
    <w:rsid w:val="00584F3F"/>
    <w:rsid w:val="005857BD"/>
    <w:rsid w:val="0058586E"/>
    <w:rsid w:val="00585B98"/>
    <w:rsid w:val="00585CF7"/>
    <w:rsid w:val="00585D21"/>
    <w:rsid w:val="00585EA1"/>
    <w:rsid w:val="0058648D"/>
    <w:rsid w:val="00586887"/>
    <w:rsid w:val="00586983"/>
    <w:rsid w:val="005901BA"/>
    <w:rsid w:val="005903E9"/>
    <w:rsid w:val="005903F5"/>
    <w:rsid w:val="00590661"/>
    <w:rsid w:val="00591567"/>
    <w:rsid w:val="00591EC6"/>
    <w:rsid w:val="005921D6"/>
    <w:rsid w:val="00592243"/>
    <w:rsid w:val="0059228C"/>
    <w:rsid w:val="00592421"/>
    <w:rsid w:val="005925A7"/>
    <w:rsid w:val="00592888"/>
    <w:rsid w:val="00592FC0"/>
    <w:rsid w:val="00593998"/>
    <w:rsid w:val="00593CBE"/>
    <w:rsid w:val="00593D28"/>
    <w:rsid w:val="00593F33"/>
    <w:rsid w:val="00594626"/>
    <w:rsid w:val="00594A01"/>
    <w:rsid w:val="00594E57"/>
    <w:rsid w:val="00594F4F"/>
    <w:rsid w:val="0059613D"/>
    <w:rsid w:val="0059663E"/>
    <w:rsid w:val="005966DF"/>
    <w:rsid w:val="00596BAD"/>
    <w:rsid w:val="00597529"/>
    <w:rsid w:val="0059759B"/>
    <w:rsid w:val="00597DA2"/>
    <w:rsid w:val="00597F2B"/>
    <w:rsid w:val="005A0404"/>
    <w:rsid w:val="005A0624"/>
    <w:rsid w:val="005A06DA"/>
    <w:rsid w:val="005A0ADC"/>
    <w:rsid w:val="005A0BD0"/>
    <w:rsid w:val="005A0F3F"/>
    <w:rsid w:val="005A179B"/>
    <w:rsid w:val="005A1BF9"/>
    <w:rsid w:val="005A2423"/>
    <w:rsid w:val="005A3014"/>
    <w:rsid w:val="005A3098"/>
    <w:rsid w:val="005A3F58"/>
    <w:rsid w:val="005A4057"/>
    <w:rsid w:val="005A4B45"/>
    <w:rsid w:val="005A4C1C"/>
    <w:rsid w:val="005A4F8B"/>
    <w:rsid w:val="005A5040"/>
    <w:rsid w:val="005A53A3"/>
    <w:rsid w:val="005A53B9"/>
    <w:rsid w:val="005A5440"/>
    <w:rsid w:val="005A581E"/>
    <w:rsid w:val="005A5E2C"/>
    <w:rsid w:val="005A64ED"/>
    <w:rsid w:val="005A67BC"/>
    <w:rsid w:val="005A67FF"/>
    <w:rsid w:val="005A688A"/>
    <w:rsid w:val="005A6938"/>
    <w:rsid w:val="005A6C33"/>
    <w:rsid w:val="005A6D10"/>
    <w:rsid w:val="005A752E"/>
    <w:rsid w:val="005A7604"/>
    <w:rsid w:val="005A7729"/>
    <w:rsid w:val="005A7AC4"/>
    <w:rsid w:val="005A7E80"/>
    <w:rsid w:val="005B00D5"/>
    <w:rsid w:val="005B05A9"/>
    <w:rsid w:val="005B07C6"/>
    <w:rsid w:val="005B0BCD"/>
    <w:rsid w:val="005B1040"/>
    <w:rsid w:val="005B15CD"/>
    <w:rsid w:val="005B1C83"/>
    <w:rsid w:val="005B2868"/>
    <w:rsid w:val="005B2A0E"/>
    <w:rsid w:val="005B2EB0"/>
    <w:rsid w:val="005B36CA"/>
    <w:rsid w:val="005B37D8"/>
    <w:rsid w:val="005B3C58"/>
    <w:rsid w:val="005B40DF"/>
    <w:rsid w:val="005B457D"/>
    <w:rsid w:val="005B4C35"/>
    <w:rsid w:val="005B5038"/>
    <w:rsid w:val="005B5506"/>
    <w:rsid w:val="005B5C41"/>
    <w:rsid w:val="005B5D03"/>
    <w:rsid w:val="005B6384"/>
    <w:rsid w:val="005B67AE"/>
    <w:rsid w:val="005B6CD1"/>
    <w:rsid w:val="005B720C"/>
    <w:rsid w:val="005B767A"/>
    <w:rsid w:val="005B78C6"/>
    <w:rsid w:val="005B7CE0"/>
    <w:rsid w:val="005B7E9B"/>
    <w:rsid w:val="005C047F"/>
    <w:rsid w:val="005C0600"/>
    <w:rsid w:val="005C0862"/>
    <w:rsid w:val="005C093E"/>
    <w:rsid w:val="005C0B8D"/>
    <w:rsid w:val="005C1659"/>
    <w:rsid w:val="005C1ED0"/>
    <w:rsid w:val="005C247F"/>
    <w:rsid w:val="005C26AB"/>
    <w:rsid w:val="005C31F1"/>
    <w:rsid w:val="005C344B"/>
    <w:rsid w:val="005C3789"/>
    <w:rsid w:val="005C4023"/>
    <w:rsid w:val="005C40CA"/>
    <w:rsid w:val="005C4285"/>
    <w:rsid w:val="005C4997"/>
    <w:rsid w:val="005C4A51"/>
    <w:rsid w:val="005C550D"/>
    <w:rsid w:val="005C5A6A"/>
    <w:rsid w:val="005C645F"/>
    <w:rsid w:val="005C66B4"/>
    <w:rsid w:val="005C6D56"/>
    <w:rsid w:val="005C731D"/>
    <w:rsid w:val="005C741A"/>
    <w:rsid w:val="005C750F"/>
    <w:rsid w:val="005C7CCE"/>
    <w:rsid w:val="005D0011"/>
    <w:rsid w:val="005D0279"/>
    <w:rsid w:val="005D0395"/>
    <w:rsid w:val="005D0955"/>
    <w:rsid w:val="005D0E59"/>
    <w:rsid w:val="005D191D"/>
    <w:rsid w:val="005D218F"/>
    <w:rsid w:val="005D21E1"/>
    <w:rsid w:val="005D2592"/>
    <w:rsid w:val="005D27A0"/>
    <w:rsid w:val="005D2ABF"/>
    <w:rsid w:val="005D2B4B"/>
    <w:rsid w:val="005D2DD4"/>
    <w:rsid w:val="005D31DD"/>
    <w:rsid w:val="005D32BA"/>
    <w:rsid w:val="005D34D1"/>
    <w:rsid w:val="005D35CF"/>
    <w:rsid w:val="005D371C"/>
    <w:rsid w:val="005D3B38"/>
    <w:rsid w:val="005D4BBD"/>
    <w:rsid w:val="005D5338"/>
    <w:rsid w:val="005D5EB2"/>
    <w:rsid w:val="005D65ED"/>
    <w:rsid w:val="005D68B2"/>
    <w:rsid w:val="005D733F"/>
    <w:rsid w:val="005D7660"/>
    <w:rsid w:val="005E07B9"/>
    <w:rsid w:val="005E0AFF"/>
    <w:rsid w:val="005E0B7D"/>
    <w:rsid w:val="005E0D40"/>
    <w:rsid w:val="005E10CC"/>
    <w:rsid w:val="005E1418"/>
    <w:rsid w:val="005E149D"/>
    <w:rsid w:val="005E1531"/>
    <w:rsid w:val="005E16FC"/>
    <w:rsid w:val="005E1D0D"/>
    <w:rsid w:val="005E2C7F"/>
    <w:rsid w:val="005E329F"/>
    <w:rsid w:val="005E3E4E"/>
    <w:rsid w:val="005E40B3"/>
    <w:rsid w:val="005E41A8"/>
    <w:rsid w:val="005E4523"/>
    <w:rsid w:val="005E4C17"/>
    <w:rsid w:val="005E5D65"/>
    <w:rsid w:val="005E67BD"/>
    <w:rsid w:val="005E6D8A"/>
    <w:rsid w:val="005E70D3"/>
    <w:rsid w:val="005E787B"/>
    <w:rsid w:val="005E7888"/>
    <w:rsid w:val="005E78AC"/>
    <w:rsid w:val="005E7991"/>
    <w:rsid w:val="005E7B89"/>
    <w:rsid w:val="005E7F21"/>
    <w:rsid w:val="005E7F74"/>
    <w:rsid w:val="005F0188"/>
    <w:rsid w:val="005F02FE"/>
    <w:rsid w:val="005F0620"/>
    <w:rsid w:val="005F0F5A"/>
    <w:rsid w:val="005F14DD"/>
    <w:rsid w:val="005F1D62"/>
    <w:rsid w:val="005F229B"/>
    <w:rsid w:val="005F2BE5"/>
    <w:rsid w:val="005F3382"/>
    <w:rsid w:val="005F36EC"/>
    <w:rsid w:val="005F3700"/>
    <w:rsid w:val="005F3888"/>
    <w:rsid w:val="005F3ABE"/>
    <w:rsid w:val="005F3B16"/>
    <w:rsid w:val="005F4B9C"/>
    <w:rsid w:val="005F4E9E"/>
    <w:rsid w:val="005F5450"/>
    <w:rsid w:val="005F56D1"/>
    <w:rsid w:val="005F5799"/>
    <w:rsid w:val="005F582B"/>
    <w:rsid w:val="005F59DA"/>
    <w:rsid w:val="005F5B98"/>
    <w:rsid w:val="005F6135"/>
    <w:rsid w:val="005F64D1"/>
    <w:rsid w:val="005F68AB"/>
    <w:rsid w:val="005F6B98"/>
    <w:rsid w:val="005F715F"/>
    <w:rsid w:val="005F75C5"/>
    <w:rsid w:val="00600C6D"/>
    <w:rsid w:val="00601198"/>
    <w:rsid w:val="006014EA"/>
    <w:rsid w:val="00601FE2"/>
    <w:rsid w:val="006025A9"/>
    <w:rsid w:val="00602EAB"/>
    <w:rsid w:val="00602F6B"/>
    <w:rsid w:val="00603603"/>
    <w:rsid w:val="0060360C"/>
    <w:rsid w:val="00603921"/>
    <w:rsid w:val="00603989"/>
    <w:rsid w:val="00603A0C"/>
    <w:rsid w:val="00603EEA"/>
    <w:rsid w:val="00604338"/>
    <w:rsid w:val="00604E55"/>
    <w:rsid w:val="0060564F"/>
    <w:rsid w:val="00605B9F"/>
    <w:rsid w:val="00605D16"/>
    <w:rsid w:val="00606050"/>
    <w:rsid w:val="0060636E"/>
    <w:rsid w:val="00606B0E"/>
    <w:rsid w:val="006070D0"/>
    <w:rsid w:val="00607123"/>
    <w:rsid w:val="006071C8"/>
    <w:rsid w:val="006077B8"/>
    <w:rsid w:val="006078EE"/>
    <w:rsid w:val="00607B90"/>
    <w:rsid w:val="00607F48"/>
    <w:rsid w:val="00610192"/>
    <w:rsid w:val="00610348"/>
    <w:rsid w:val="00610354"/>
    <w:rsid w:val="0061040F"/>
    <w:rsid w:val="0061054E"/>
    <w:rsid w:val="006105F2"/>
    <w:rsid w:val="00610A13"/>
    <w:rsid w:val="00611166"/>
    <w:rsid w:val="0061124A"/>
    <w:rsid w:val="0061159E"/>
    <w:rsid w:val="006116CB"/>
    <w:rsid w:val="006119A7"/>
    <w:rsid w:val="00612572"/>
    <w:rsid w:val="00612681"/>
    <w:rsid w:val="0061275A"/>
    <w:rsid w:val="006132CC"/>
    <w:rsid w:val="00613554"/>
    <w:rsid w:val="006142A0"/>
    <w:rsid w:val="0061496F"/>
    <w:rsid w:val="00614A97"/>
    <w:rsid w:val="00614E3B"/>
    <w:rsid w:val="00614E4C"/>
    <w:rsid w:val="00615155"/>
    <w:rsid w:val="00615386"/>
    <w:rsid w:val="006154B2"/>
    <w:rsid w:val="00615A21"/>
    <w:rsid w:val="006160EF"/>
    <w:rsid w:val="0061667B"/>
    <w:rsid w:val="00616A1B"/>
    <w:rsid w:val="00616A7F"/>
    <w:rsid w:val="00616CD4"/>
    <w:rsid w:val="00617527"/>
    <w:rsid w:val="006175D6"/>
    <w:rsid w:val="006176EA"/>
    <w:rsid w:val="00617A2B"/>
    <w:rsid w:val="00617B5A"/>
    <w:rsid w:val="006205B8"/>
    <w:rsid w:val="00620B57"/>
    <w:rsid w:val="00620E0A"/>
    <w:rsid w:val="00621036"/>
    <w:rsid w:val="006211F6"/>
    <w:rsid w:val="00621A64"/>
    <w:rsid w:val="00621B93"/>
    <w:rsid w:val="00621CE7"/>
    <w:rsid w:val="00621F3C"/>
    <w:rsid w:val="006220C9"/>
    <w:rsid w:val="006227BA"/>
    <w:rsid w:val="00622C0E"/>
    <w:rsid w:val="00622E86"/>
    <w:rsid w:val="006233D5"/>
    <w:rsid w:val="0062347D"/>
    <w:rsid w:val="00623BDF"/>
    <w:rsid w:val="006243A7"/>
    <w:rsid w:val="0062462B"/>
    <w:rsid w:val="006249E2"/>
    <w:rsid w:val="00624A8B"/>
    <w:rsid w:val="00624B9E"/>
    <w:rsid w:val="00625299"/>
    <w:rsid w:val="00626073"/>
    <w:rsid w:val="00626DF3"/>
    <w:rsid w:val="00627BC0"/>
    <w:rsid w:val="00627BEA"/>
    <w:rsid w:val="00627CF9"/>
    <w:rsid w:val="00627EB9"/>
    <w:rsid w:val="00630312"/>
    <w:rsid w:val="00630A3F"/>
    <w:rsid w:val="00630CAC"/>
    <w:rsid w:val="00630D02"/>
    <w:rsid w:val="00630FFC"/>
    <w:rsid w:val="00631829"/>
    <w:rsid w:val="00631959"/>
    <w:rsid w:val="00632459"/>
    <w:rsid w:val="006325AC"/>
    <w:rsid w:val="00632666"/>
    <w:rsid w:val="00633835"/>
    <w:rsid w:val="00633974"/>
    <w:rsid w:val="00633D70"/>
    <w:rsid w:val="00634633"/>
    <w:rsid w:val="006348A9"/>
    <w:rsid w:val="00634DE3"/>
    <w:rsid w:val="0063539F"/>
    <w:rsid w:val="0063549C"/>
    <w:rsid w:val="00636F03"/>
    <w:rsid w:val="00636F88"/>
    <w:rsid w:val="00637244"/>
    <w:rsid w:val="00637537"/>
    <w:rsid w:val="006375B9"/>
    <w:rsid w:val="00640175"/>
    <w:rsid w:val="0064019A"/>
    <w:rsid w:val="006401A9"/>
    <w:rsid w:val="00640727"/>
    <w:rsid w:val="006407E9"/>
    <w:rsid w:val="00640CC5"/>
    <w:rsid w:val="00640E21"/>
    <w:rsid w:val="0064117A"/>
    <w:rsid w:val="00641338"/>
    <w:rsid w:val="00641348"/>
    <w:rsid w:val="00641855"/>
    <w:rsid w:val="0064186A"/>
    <w:rsid w:val="0064248E"/>
    <w:rsid w:val="006425FB"/>
    <w:rsid w:val="00642F64"/>
    <w:rsid w:val="006441C2"/>
    <w:rsid w:val="006447AB"/>
    <w:rsid w:val="00644894"/>
    <w:rsid w:val="00644951"/>
    <w:rsid w:val="006449C7"/>
    <w:rsid w:val="00644AD8"/>
    <w:rsid w:val="00645000"/>
    <w:rsid w:val="006450DC"/>
    <w:rsid w:val="0064520D"/>
    <w:rsid w:val="0064526F"/>
    <w:rsid w:val="006457C5"/>
    <w:rsid w:val="00645A9F"/>
    <w:rsid w:val="00646A4A"/>
    <w:rsid w:val="00646AC1"/>
    <w:rsid w:val="00646F95"/>
    <w:rsid w:val="006471F4"/>
    <w:rsid w:val="00647716"/>
    <w:rsid w:val="00647758"/>
    <w:rsid w:val="00647BFC"/>
    <w:rsid w:val="00650081"/>
    <w:rsid w:val="006503DA"/>
    <w:rsid w:val="00650703"/>
    <w:rsid w:val="00650FC4"/>
    <w:rsid w:val="00650FCA"/>
    <w:rsid w:val="006511D0"/>
    <w:rsid w:val="00651749"/>
    <w:rsid w:val="00651B56"/>
    <w:rsid w:val="00651D61"/>
    <w:rsid w:val="00651E9E"/>
    <w:rsid w:val="00652701"/>
    <w:rsid w:val="00652E91"/>
    <w:rsid w:val="00653B13"/>
    <w:rsid w:val="00653E9F"/>
    <w:rsid w:val="00654004"/>
    <w:rsid w:val="00654916"/>
    <w:rsid w:val="00654B41"/>
    <w:rsid w:val="00654DB1"/>
    <w:rsid w:val="00654DF6"/>
    <w:rsid w:val="006551EE"/>
    <w:rsid w:val="006553D9"/>
    <w:rsid w:val="006555B0"/>
    <w:rsid w:val="00655960"/>
    <w:rsid w:val="00655BD8"/>
    <w:rsid w:val="00655E24"/>
    <w:rsid w:val="00656294"/>
    <w:rsid w:val="00656355"/>
    <w:rsid w:val="00656560"/>
    <w:rsid w:val="0065743A"/>
    <w:rsid w:val="00657503"/>
    <w:rsid w:val="00657D42"/>
    <w:rsid w:val="00657ED1"/>
    <w:rsid w:val="0066000F"/>
    <w:rsid w:val="00660250"/>
    <w:rsid w:val="0066037F"/>
    <w:rsid w:val="00660616"/>
    <w:rsid w:val="00660DF7"/>
    <w:rsid w:val="006615E3"/>
    <w:rsid w:val="00661F0C"/>
    <w:rsid w:val="006620A4"/>
    <w:rsid w:val="006620AB"/>
    <w:rsid w:val="006621EA"/>
    <w:rsid w:val="00662458"/>
    <w:rsid w:val="00662945"/>
    <w:rsid w:val="00663113"/>
    <w:rsid w:val="0066397E"/>
    <w:rsid w:val="00663C5A"/>
    <w:rsid w:val="00663E24"/>
    <w:rsid w:val="00664223"/>
    <w:rsid w:val="0066456B"/>
    <w:rsid w:val="006646AE"/>
    <w:rsid w:val="006647CE"/>
    <w:rsid w:val="0066508B"/>
    <w:rsid w:val="0066565D"/>
    <w:rsid w:val="00665A03"/>
    <w:rsid w:val="00665C6D"/>
    <w:rsid w:val="00665D17"/>
    <w:rsid w:val="00666792"/>
    <w:rsid w:val="00666DD3"/>
    <w:rsid w:val="00667150"/>
    <w:rsid w:val="006671B0"/>
    <w:rsid w:val="00667777"/>
    <w:rsid w:val="0066778D"/>
    <w:rsid w:val="00667D2F"/>
    <w:rsid w:val="0067359A"/>
    <w:rsid w:val="00673811"/>
    <w:rsid w:val="00674017"/>
    <w:rsid w:val="00674310"/>
    <w:rsid w:val="00674382"/>
    <w:rsid w:val="00674D50"/>
    <w:rsid w:val="00674D60"/>
    <w:rsid w:val="006752C6"/>
    <w:rsid w:val="0067562D"/>
    <w:rsid w:val="0067574D"/>
    <w:rsid w:val="00675FAA"/>
    <w:rsid w:val="00676A59"/>
    <w:rsid w:val="0067721E"/>
    <w:rsid w:val="006776D3"/>
    <w:rsid w:val="006776F1"/>
    <w:rsid w:val="006809CF"/>
    <w:rsid w:val="00680F3E"/>
    <w:rsid w:val="0068111C"/>
    <w:rsid w:val="00681285"/>
    <w:rsid w:val="0068168D"/>
    <w:rsid w:val="00681B3B"/>
    <w:rsid w:val="00682269"/>
    <w:rsid w:val="00682BBF"/>
    <w:rsid w:val="006830FB"/>
    <w:rsid w:val="00683319"/>
    <w:rsid w:val="006838A6"/>
    <w:rsid w:val="006841C4"/>
    <w:rsid w:val="006848FA"/>
    <w:rsid w:val="00684BAF"/>
    <w:rsid w:val="00684D4D"/>
    <w:rsid w:val="00685760"/>
    <w:rsid w:val="00685C86"/>
    <w:rsid w:val="0068690A"/>
    <w:rsid w:val="0068703E"/>
    <w:rsid w:val="00687520"/>
    <w:rsid w:val="00687D5A"/>
    <w:rsid w:val="006901C2"/>
    <w:rsid w:val="00690A1A"/>
    <w:rsid w:val="00690E08"/>
    <w:rsid w:val="00691184"/>
    <w:rsid w:val="00691298"/>
    <w:rsid w:val="006912BE"/>
    <w:rsid w:val="00691E9F"/>
    <w:rsid w:val="006929D4"/>
    <w:rsid w:val="00692A1F"/>
    <w:rsid w:val="00692C96"/>
    <w:rsid w:val="00692D80"/>
    <w:rsid w:val="00692ECC"/>
    <w:rsid w:val="00693425"/>
    <w:rsid w:val="0069386C"/>
    <w:rsid w:val="006944B2"/>
    <w:rsid w:val="00694B2E"/>
    <w:rsid w:val="00694BD9"/>
    <w:rsid w:val="006950B6"/>
    <w:rsid w:val="0069528B"/>
    <w:rsid w:val="00695337"/>
    <w:rsid w:val="00695B76"/>
    <w:rsid w:val="00696B1C"/>
    <w:rsid w:val="00697147"/>
    <w:rsid w:val="00697839"/>
    <w:rsid w:val="00697F54"/>
    <w:rsid w:val="006A0438"/>
    <w:rsid w:val="006A08D5"/>
    <w:rsid w:val="006A0F3C"/>
    <w:rsid w:val="006A1226"/>
    <w:rsid w:val="006A14F2"/>
    <w:rsid w:val="006A15B4"/>
    <w:rsid w:val="006A1F05"/>
    <w:rsid w:val="006A222C"/>
    <w:rsid w:val="006A2364"/>
    <w:rsid w:val="006A2D75"/>
    <w:rsid w:val="006A31EB"/>
    <w:rsid w:val="006A334D"/>
    <w:rsid w:val="006A359E"/>
    <w:rsid w:val="006A3A64"/>
    <w:rsid w:val="006A3F69"/>
    <w:rsid w:val="006A40A8"/>
    <w:rsid w:val="006A46A0"/>
    <w:rsid w:val="006A48DE"/>
    <w:rsid w:val="006A4977"/>
    <w:rsid w:val="006A49F2"/>
    <w:rsid w:val="006A573D"/>
    <w:rsid w:val="006A57F7"/>
    <w:rsid w:val="006A60AF"/>
    <w:rsid w:val="006A62EE"/>
    <w:rsid w:val="006A69EF"/>
    <w:rsid w:val="006A72F1"/>
    <w:rsid w:val="006A76B8"/>
    <w:rsid w:val="006A7A2F"/>
    <w:rsid w:val="006A7B6B"/>
    <w:rsid w:val="006A7F4D"/>
    <w:rsid w:val="006B00DA"/>
    <w:rsid w:val="006B0440"/>
    <w:rsid w:val="006B067D"/>
    <w:rsid w:val="006B1137"/>
    <w:rsid w:val="006B13E1"/>
    <w:rsid w:val="006B155B"/>
    <w:rsid w:val="006B2048"/>
    <w:rsid w:val="006B2679"/>
    <w:rsid w:val="006B2CF0"/>
    <w:rsid w:val="006B2EA6"/>
    <w:rsid w:val="006B30AF"/>
    <w:rsid w:val="006B319A"/>
    <w:rsid w:val="006B3763"/>
    <w:rsid w:val="006B3C56"/>
    <w:rsid w:val="006B3E7B"/>
    <w:rsid w:val="006B3F06"/>
    <w:rsid w:val="006B3FDD"/>
    <w:rsid w:val="006B4180"/>
    <w:rsid w:val="006B4540"/>
    <w:rsid w:val="006B50A0"/>
    <w:rsid w:val="006B527F"/>
    <w:rsid w:val="006B5888"/>
    <w:rsid w:val="006B5D8D"/>
    <w:rsid w:val="006B5E03"/>
    <w:rsid w:val="006B6009"/>
    <w:rsid w:val="006B63EC"/>
    <w:rsid w:val="006B6766"/>
    <w:rsid w:val="006B68A1"/>
    <w:rsid w:val="006B6C8F"/>
    <w:rsid w:val="006B6DDA"/>
    <w:rsid w:val="006B7193"/>
    <w:rsid w:val="006B738E"/>
    <w:rsid w:val="006B78EC"/>
    <w:rsid w:val="006B797F"/>
    <w:rsid w:val="006C080B"/>
    <w:rsid w:val="006C129D"/>
    <w:rsid w:val="006C1CC0"/>
    <w:rsid w:val="006C1EED"/>
    <w:rsid w:val="006C232A"/>
    <w:rsid w:val="006C23D5"/>
    <w:rsid w:val="006C266E"/>
    <w:rsid w:val="006C2B97"/>
    <w:rsid w:val="006C2CA2"/>
    <w:rsid w:val="006C31A7"/>
    <w:rsid w:val="006C38A1"/>
    <w:rsid w:val="006C38D7"/>
    <w:rsid w:val="006C3D9E"/>
    <w:rsid w:val="006C43F9"/>
    <w:rsid w:val="006C440B"/>
    <w:rsid w:val="006C48BE"/>
    <w:rsid w:val="006C4CA0"/>
    <w:rsid w:val="006C50AD"/>
    <w:rsid w:val="006C51CE"/>
    <w:rsid w:val="006C562C"/>
    <w:rsid w:val="006C5677"/>
    <w:rsid w:val="006C6063"/>
    <w:rsid w:val="006C688A"/>
    <w:rsid w:val="006C70D8"/>
    <w:rsid w:val="006C7337"/>
    <w:rsid w:val="006C7619"/>
    <w:rsid w:val="006C76E5"/>
    <w:rsid w:val="006C772B"/>
    <w:rsid w:val="006D0320"/>
    <w:rsid w:val="006D044C"/>
    <w:rsid w:val="006D06AE"/>
    <w:rsid w:val="006D06B7"/>
    <w:rsid w:val="006D09EC"/>
    <w:rsid w:val="006D0F92"/>
    <w:rsid w:val="006D10F1"/>
    <w:rsid w:val="006D16EB"/>
    <w:rsid w:val="006D1872"/>
    <w:rsid w:val="006D1A99"/>
    <w:rsid w:val="006D1BBD"/>
    <w:rsid w:val="006D1E22"/>
    <w:rsid w:val="006D23FE"/>
    <w:rsid w:val="006D2DE8"/>
    <w:rsid w:val="006D2F0E"/>
    <w:rsid w:val="006D2FCC"/>
    <w:rsid w:val="006D3014"/>
    <w:rsid w:val="006D3265"/>
    <w:rsid w:val="006D3351"/>
    <w:rsid w:val="006D3421"/>
    <w:rsid w:val="006D35B5"/>
    <w:rsid w:val="006D3607"/>
    <w:rsid w:val="006D361A"/>
    <w:rsid w:val="006D3A47"/>
    <w:rsid w:val="006D3D3D"/>
    <w:rsid w:val="006D414D"/>
    <w:rsid w:val="006D41F0"/>
    <w:rsid w:val="006D4268"/>
    <w:rsid w:val="006D4C0E"/>
    <w:rsid w:val="006D4CBC"/>
    <w:rsid w:val="006D4DB3"/>
    <w:rsid w:val="006D5A0B"/>
    <w:rsid w:val="006D5EEF"/>
    <w:rsid w:val="006D6286"/>
    <w:rsid w:val="006D669F"/>
    <w:rsid w:val="006D6BC9"/>
    <w:rsid w:val="006D6FB4"/>
    <w:rsid w:val="006D7288"/>
    <w:rsid w:val="006D72DD"/>
    <w:rsid w:val="006D7A33"/>
    <w:rsid w:val="006D7D16"/>
    <w:rsid w:val="006E0641"/>
    <w:rsid w:val="006E0A9D"/>
    <w:rsid w:val="006E1D6A"/>
    <w:rsid w:val="006E1DA6"/>
    <w:rsid w:val="006E2123"/>
    <w:rsid w:val="006E2601"/>
    <w:rsid w:val="006E2639"/>
    <w:rsid w:val="006E3E89"/>
    <w:rsid w:val="006E41B7"/>
    <w:rsid w:val="006E42C1"/>
    <w:rsid w:val="006E4B68"/>
    <w:rsid w:val="006E4BC2"/>
    <w:rsid w:val="006E4C45"/>
    <w:rsid w:val="006E4D0D"/>
    <w:rsid w:val="006E4E91"/>
    <w:rsid w:val="006E54FD"/>
    <w:rsid w:val="006E5534"/>
    <w:rsid w:val="006E5B8E"/>
    <w:rsid w:val="006E5BC0"/>
    <w:rsid w:val="006E6473"/>
    <w:rsid w:val="006E6810"/>
    <w:rsid w:val="006E697D"/>
    <w:rsid w:val="006E6C6A"/>
    <w:rsid w:val="006E7321"/>
    <w:rsid w:val="006E7549"/>
    <w:rsid w:val="006E7D0C"/>
    <w:rsid w:val="006E7E5E"/>
    <w:rsid w:val="006F02EF"/>
    <w:rsid w:val="006F082A"/>
    <w:rsid w:val="006F0D5F"/>
    <w:rsid w:val="006F10B1"/>
    <w:rsid w:val="006F1AD4"/>
    <w:rsid w:val="006F1BEC"/>
    <w:rsid w:val="006F220A"/>
    <w:rsid w:val="006F2F0E"/>
    <w:rsid w:val="006F2F48"/>
    <w:rsid w:val="006F3506"/>
    <w:rsid w:val="006F3845"/>
    <w:rsid w:val="006F40FF"/>
    <w:rsid w:val="006F4169"/>
    <w:rsid w:val="006F4188"/>
    <w:rsid w:val="006F42DF"/>
    <w:rsid w:val="006F4353"/>
    <w:rsid w:val="006F4901"/>
    <w:rsid w:val="006F4C42"/>
    <w:rsid w:val="006F5143"/>
    <w:rsid w:val="006F567F"/>
    <w:rsid w:val="006F588A"/>
    <w:rsid w:val="006F599F"/>
    <w:rsid w:val="006F5FF6"/>
    <w:rsid w:val="006F63B4"/>
    <w:rsid w:val="006F6F31"/>
    <w:rsid w:val="006F7498"/>
    <w:rsid w:val="006F7705"/>
    <w:rsid w:val="006F7B56"/>
    <w:rsid w:val="006F7D16"/>
    <w:rsid w:val="006F7D61"/>
    <w:rsid w:val="006F7DF6"/>
    <w:rsid w:val="007000D9"/>
    <w:rsid w:val="00700D51"/>
    <w:rsid w:val="00701008"/>
    <w:rsid w:val="0070122B"/>
    <w:rsid w:val="007013B7"/>
    <w:rsid w:val="0070183F"/>
    <w:rsid w:val="007019A7"/>
    <w:rsid w:val="007019BC"/>
    <w:rsid w:val="007019CB"/>
    <w:rsid w:val="00701DD8"/>
    <w:rsid w:val="00701EAC"/>
    <w:rsid w:val="00702791"/>
    <w:rsid w:val="007027E6"/>
    <w:rsid w:val="00702D21"/>
    <w:rsid w:val="00703058"/>
    <w:rsid w:val="00703992"/>
    <w:rsid w:val="007046DB"/>
    <w:rsid w:val="007047A4"/>
    <w:rsid w:val="00704D08"/>
    <w:rsid w:val="00705226"/>
    <w:rsid w:val="00705565"/>
    <w:rsid w:val="007057CF"/>
    <w:rsid w:val="00705A4A"/>
    <w:rsid w:val="007060F7"/>
    <w:rsid w:val="00706805"/>
    <w:rsid w:val="00706E77"/>
    <w:rsid w:val="0070727B"/>
    <w:rsid w:val="007074DD"/>
    <w:rsid w:val="0071005E"/>
    <w:rsid w:val="007100AE"/>
    <w:rsid w:val="007103EA"/>
    <w:rsid w:val="0071095B"/>
    <w:rsid w:val="007109F9"/>
    <w:rsid w:val="00710B8F"/>
    <w:rsid w:val="0071104D"/>
    <w:rsid w:val="00711749"/>
    <w:rsid w:val="0071180F"/>
    <w:rsid w:val="0071190D"/>
    <w:rsid w:val="00711D7D"/>
    <w:rsid w:val="0071242B"/>
    <w:rsid w:val="0071264E"/>
    <w:rsid w:val="0071295A"/>
    <w:rsid w:val="00713431"/>
    <w:rsid w:val="007137FD"/>
    <w:rsid w:val="0071381D"/>
    <w:rsid w:val="0071413F"/>
    <w:rsid w:val="007142B1"/>
    <w:rsid w:val="0071430D"/>
    <w:rsid w:val="0071454C"/>
    <w:rsid w:val="00714709"/>
    <w:rsid w:val="00714812"/>
    <w:rsid w:val="00714834"/>
    <w:rsid w:val="007148F4"/>
    <w:rsid w:val="00714DF3"/>
    <w:rsid w:val="00714ECE"/>
    <w:rsid w:val="00716614"/>
    <w:rsid w:val="0071767C"/>
    <w:rsid w:val="00717B7B"/>
    <w:rsid w:val="0072058A"/>
    <w:rsid w:val="007206F4"/>
    <w:rsid w:val="0072151D"/>
    <w:rsid w:val="007218A7"/>
    <w:rsid w:val="0072194F"/>
    <w:rsid w:val="007219F3"/>
    <w:rsid w:val="00722242"/>
    <w:rsid w:val="00722451"/>
    <w:rsid w:val="00722588"/>
    <w:rsid w:val="00722C55"/>
    <w:rsid w:val="00722C99"/>
    <w:rsid w:val="00722D6D"/>
    <w:rsid w:val="00722DF4"/>
    <w:rsid w:val="0072303F"/>
    <w:rsid w:val="00723D20"/>
    <w:rsid w:val="007243C2"/>
    <w:rsid w:val="0072444E"/>
    <w:rsid w:val="007247FF"/>
    <w:rsid w:val="007249D3"/>
    <w:rsid w:val="00724F62"/>
    <w:rsid w:val="00725621"/>
    <w:rsid w:val="007256D4"/>
    <w:rsid w:val="0072583C"/>
    <w:rsid w:val="0072630A"/>
    <w:rsid w:val="007263AD"/>
    <w:rsid w:val="007263F6"/>
    <w:rsid w:val="007272CA"/>
    <w:rsid w:val="0072748D"/>
    <w:rsid w:val="00727832"/>
    <w:rsid w:val="00727880"/>
    <w:rsid w:val="0073015B"/>
    <w:rsid w:val="007303E9"/>
    <w:rsid w:val="007305B9"/>
    <w:rsid w:val="00730DD3"/>
    <w:rsid w:val="00730E8B"/>
    <w:rsid w:val="00731C08"/>
    <w:rsid w:val="00731D73"/>
    <w:rsid w:val="007322D5"/>
    <w:rsid w:val="007323B7"/>
    <w:rsid w:val="00732566"/>
    <w:rsid w:val="00732631"/>
    <w:rsid w:val="007326B5"/>
    <w:rsid w:val="00732B79"/>
    <w:rsid w:val="0073321F"/>
    <w:rsid w:val="007332F3"/>
    <w:rsid w:val="007334A6"/>
    <w:rsid w:val="0073355A"/>
    <w:rsid w:val="0073382A"/>
    <w:rsid w:val="00733995"/>
    <w:rsid w:val="007347B5"/>
    <w:rsid w:val="0073507B"/>
    <w:rsid w:val="007351E6"/>
    <w:rsid w:val="007352C5"/>
    <w:rsid w:val="007360CA"/>
    <w:rsid w:val="00736C36"/>
    <w:rsid w:val="00736DEE"/>
    <w:rsid w:val="00736F72"/>
    <w:rsid w:val="00737552"/>
    <w:rsid w:val="00737864"/>
    <w:rsid w:val="00737884"/>
    <w:rsid w:val="00740138"/>
    <w:rsid w:val="007402BC"/>
    <w:rsid w:val="00740CFA"/>
    <w:rsid w:val="0074120B"/>
    <w:rsid w:val="0074139F"/>
    <w:rsid w:val="00741626"/>
    <w:rsid w:val="007419A2"/>
    <w:rsid w:val="007419D5"/>
    <w:rsid w:val="00741C49"/>
    <w:rsid w:val="00741C9A"/>
    <w:rsid w:val="007421FD"/>
    <w:rsid w:val="00742306"/>
    <w:rsid w:val="00742AE4"/>
    <w:rsid w:val="00742B0D"/>
    <w:rsid w:val="00743147"/>
    <w:rsid w:val="007432C7"/>
    <w:rsid w:val="00743475"/>
    <w:rsid w:val="00743A00"/>
    <w:rsid w:val="00743AEB"/>
    <w:rsid w:val="00743B80"/>
    <w:rsid w:val="00743C03"/>
    <w:rsid w:val="00743D19"/>
    <w:rsid w:val="00743EA8"/>
    <w:rsid w:val="00744308"/>
    <w:rsid w:val="00744801"/>
    <w:rsid w:val="00745284"/>
    <w:rsid w:val="007452E4"/>
    <w:rsid w:val="007452EA"/>
    <w:rsid w:val="00745461"/>
    <w:rsid w:val="00745888"/>
    <w:rsid w:val="00745BFA"/>
    <w:rsid w:val="00746195"/>
    <w:rsid w:val="00746267"/>
    <w:rsid w:val="00746427"/>
    <w:rsid w:val="0074662A"/>
    <w:rsid w:val="00746CDF"/>
    <w:rsid w:val="00746FD1"/>
    <w:rsid w:val="007478EE"/>
    <w:rsid w:val="00747B0D"/>
    <w:rsid w:val="00750029"/>
    <w:rsid w:val="007502B9"/>
    <w:rsid w:val="0075033D"/>
    <w:rsid w:val="0075058B"/>
    <w:rsid w:val="007508A6"/>
    <w:rsid w:val="007510AD"/>
    <w:rsid w:val="0075156C"/>
    <w:rsid w:val="00751804"/>
    <w:rsid w:val="00751B37"/>
    <w:rsid w:val="00752766"/>
    <w:rsid w:val="00752D63"/>
    <w:rsid w:val="0075306B"/>
    <w:rsid w:val="0075332F"/>
    <w:rsid w:val="007539EC"/>
    <w:rsid w:val="00753C53"/>
    <w:rsid w:val="007540D3"/>
    <w:rsid w:val="007542C0"/>
    <w:rsid w:val="00754937"/>
    <w:rsid w:val="0075496F"/>
    <w:rsid w:val="007549F5"/>
    <w:rsid w:val="00754B37"/>
    <w:rsid w:val="00754F2B"/>
    <w:rsid w:val="00756826"/>
    <w:rsid w:val="00756A64"/>
    <w:rsid w:val="00756DDE"/>
    <w:rsid w:val="00756E01"/>
    <w:rsid w:val="00756FF4"/>
    <w:rsid w:val="0075730D"/>
    <w:rsid w:val="007600B3"/>
    <w:rsid w:val="0076037D"/>
    <w:rsid w:val="00760791"/>
    <w:rsid w:val="00760B30"/>
    <w:rsid w:val="00760E71"/>
    <w:rsid w:val="00761321"/>
    <w:rsid w:val="007613D1"/>
    <w:rsid w:val="007616B9"/>
    <w:rsid w:val="00761BFE"/>
    <w:rsid w:val="00761F29"/>
    <w:rsid w:val="007623BD"/>
    <w:rsid w:val="00762798"/>
    <w:rsid w:val="00762A74"/>
    <w:rsid w:val="00762B18"/>
    <w:rsid w:val="00762C07"/>
    <w:rsid w:val="00762C72"/>
    <w:rsid w:val="007639C5"/>
    <w:rsid w:val="00763F6A"/>
    <w:rsid w:val="00763F6C"/>
    <w:rsid w:val="0076403B"/>
    <w:rsid w:val="007641D8"/>
    <w:rsid w:val="0076462F"/>
    <w:rsid w:val="007648DE"/>
    <w:rsid w:val="00764CAC"/>
    <w:rsid w:val="00764DFD"/>
    <w:rsid w:val="00764FF0"/>
    <w:rsid w:val="00765412"/>
    <w:rsid w:val="0076573A"/>
    <w:rsid w:val="007657E1"/>
    <w:rsid w:val="00765A7B"/>
    <w:rsid w:val="007661D8"/>
    <w:rsid w:val="00766373"/>
    <w:rsid w:val="00766EFF"/>
    <w:rsid w:val="0076713E"/>
    <w:rsid w:val="007676F2"/>
    <w:rsid w:val="007677A5"/>
    <w:rsid w:val="0076796F"/>
    <w:rsid w:val="007700A4"/>
    <w:rsid w:val="007704FF"/>
    <w:rsid w:val="00770DA4"/>
    <w:rsid w:val="0077118A"/>
    <w:rsid w:val="007711B1"/>
    <w:rsid w:val="00771996"/>
    <w:rsid w:val="007719FD"/>
    <w:rsid w:val="00771B77"/>
    <w:rsid w:val="00771C86"/>
    <w:rsid w:val="0077380E"/>
    <w:rsid w:val="007743E4"/>
    <w:rsid w:val="007744E4"/>
    <w:rsid w:val="00774A05"/>
    <w:rsid w:val="007750FC"/>
    <w:rsid w:val="00775772"/>
    <w:rsid w:val="00776369"/>
    <w:rsid w:val="00776375"/>
    <w:rsid w:val="007764A4"/>
    <w:rsid w:val="007767A2"/>
    <w:rsid w:val="00777087"/>
    <w:rsid w:val="0077709F"/>
    <w:rsid w:val="00777860"/>
    <w:rsid w:val="00777865"/>
    <w:rsid w:val="0078074A"/>
    <w:rsid w:val="007807D5"/>
    <w:rsid w:val="00780A4A"/>
    <w:rsid w:val="00780B83"/>
    <w:rsid w:val="00780BA8"/>
    <w:rsid w:val="00780E4A"/>
    <w:rsid w:val="00780F8F"/>
    <w:rsid w:val="0078124E"/>
    <w:rsid w:val="00782025"/>
    <w:rsid w:val="00782190"/>
    <w:rsid w:val="007822D8"/>
    <w:rsid w:val="00782D09"/>
    <w:rsid w:val="00782DAC"/>
    <w:rsid w:val="0078360B"/>
    <w:rsid w:val="0078363A"/>
    <w:rsid w:val="00783E7B"/>
    <w:rsid w:val="00784734"/>
    <w:rsid w:val="00784ABC"/>
    <w:rsid w:val="00784D0C"/>
    <w:rsid w:val="00784E90"/>
    <w:rsid w:val="00784F58"/>
    <w:rsid w:val="0078505D"/>
    <w:rsid w:val="00785366"/>
    <w:rsid w:val="007853DD"/>
    <w:rsid w:val="00785AC6"/>
    <w:rsid w:val="00785AFF"/>
    <w:rsid w:val="0078655B"/>
    <w:rsid w:val="00786A5D"/>
    <w:rsid w:val="00786D1E"/>
    <w:rsid w:val="0078729F"/>
    <w:rsid w:val="0079002A"/>
    <w:rsid w:val="0079028D"/>
    <w:rsid w:val="00790922"/>
    <w:rsid w:val="00790C5B"/>
    <w:rsid w:val="00790ECB"/>
    <w:rsid w:val="007913A9"/>
    <w:rsid w:val="007914F9"/>
    <w:rsid w:val="00791718"/>
    <w:rsid w:val="00791CAF"/>
    <w:rsid w:val="007922E3"/>
    <w:rsid w:val="0079263C"/>
    <w:rsid w:val="00793070"/>
    <w:rsid w:val="007939EF"/>
    <w:rsid w:val="00793BC5"/>
    <w:rsid w:val="00793EB5"/>
    <w:rsid w:val="00793F13"/>
    <w:rsid w:val="00794052"/>
    <w:rsid w:val="007940DE"/>
    <w:rsid w:val="007944C5"/>
    <w:rsid w:val="007954F6"/>
    <w:rsid w:val="007957C8"/>
    <w:rsid w:val="00795B7A"/>
    <w:rsid w:val="007960DB"/>
    <w:rsid w:val="00796224"/>
    <w:rsid w:val="007965A4"/>
    <w:rsid w:val="007967EA"/>
    <w:rsid w:val="00796C12"/>
    <w:rsid w:val="00796DAD"/>
    <w:rsid w:val="007974A0"/>
    <w:rsid w:val="00797BF8"/>
    <w:rsid w:val="007A02BC"/>
    <w:rsid w:val="007A0E2A"/>
    <w:rsid w:val="007A0E3A"/>
    <w:rsid w:val="007A172D"/>
    <w:rsid w:val="007A1A63"/>
    <w:rsid w:val="007A1C8C"/>
    <w:rsid w:val="007A1FD8"/>
    <w:rsid w:val="007A2FD8"/>
    <w:rsid w:val="007A31F1"/>
    <w:rsid w:val="007A35D3"/>
    <w:rsid w:val="007A3BB8"/>
    <w:rsid w:val="007A3DC7"/>
    <w:rsid w:val="007A3F58"/>
    <w:rsid w:val="007A425C"/>
    <w:rsid w:val="007A4ED1"/>
    <w:rsid w:val="007A583D"/>
    <w:rsid w:val="007A5B55"/>
    <w:rsid w:val="007A6024"/>
    <w:rsid w:val="007A61CA"/>
    <w:rsid w:val="007A6846"/>
    <w:rsid w:val="007A6C4C"/>
    <w:rsid w:val="007A6E15"/>
    <w:rsid w:val="007A7389"/>
    <w:rsid w:val="007A77AB"/>
    <w:rsid w:val="007A7EF5"/>
    <w:rsid w:val="007B0496"/>
    <w:rsid w:val="007B06E9"/>
    <w:rsid w:val="007B079E"/>
    <w:rsid w:val="007B1102"/>
    <w:rsid w:val="007B174D"/>
    <w:rsid w:val="007B1EBD"/>
    <w:rsid w:val="007B23D9"/>
    <w:rsid w:val="007B24CB"/>
    <w:rsid w:val="007B2626"/>
    <w:rsid w:val="007B30DE"/>
    <w:rsid w:val="007B35BC"/>
    <w:rsid w:val="007B3644"/>
    <w:rsid w:val="007B4430"/>
    <w:rsid w:val="007B5059"/>
    <w:rsid w:val="007B50FF"/>
    <w:rsid w:val="007B5589"/>
    <w:rsid w:val="007B55A1"/>
    <w:rsid w:val="007B560E"/>
    <w:rsid w:val="007B62E9"/>
    <w:rsid w:val="007B7098"/>
    <w:rsid w:val="007B70A5"/>
    <w:rsid w:val="007B7820"/>
    <w:rsid w:val="007B78FA"/>
    <w:rsid w:val="007B7A56"/>
    <w:rsid w:val="007B7B53"/>
    <w:rsid w:val="007B7EFB"/>
    <w:rsid w:val="007C01EB"/>
    <w:rsid w:val="007C0A5A"/>
    <w:rsid w:val="007C0DD2"/>
    <w:rsid w:val="007C0EC6"/>
    <w:rsid w:val="007C1302"/>
    <w:rsid w:val="007C1423"/>
    <w:rsid w:val="007C14DD"/>
    <w:rsid w:val="007C17C4"/>
    <w:rsid w:val="007C193D"/>
    <w:rsid w:val="007C1C22"/>
    <w:rsid w:val="007C201B"/>
    <w:rsid w:val="007C282E"/>
    <w:rsid w:val="007C2F8C"/>
    <w:rsid w:val="007C4506"/>
    <w:rsid w:val="007C4862"/>
    <w:rsid w:val="007C562B"/>
    <w:rsid w:val="007C5DEE"/>
    <w:rsid w:val="007C633B"/>
    <w:rsid w:val="007C69D7"/>
    <w:rsid w:val="007C6C8F"/>
    <w:rsid w:val="007C75A4"/>
    <w:rsid w:val="007C78F5"/>
    <w:rsid w:val="007C7DD6"/>
    <w:rsid w:val="007C7EB5"/>
    <w:rsid w:val="007D00CF"/>
    <w:rsid w:val="007D03A2"/>
    <w:rsid w:val="007D080D"/>
    <w:rsid w:val="007D0BD3"/>
    <w:rsid w:val="007D0D5F"/>
    <w:rsid w:val="007D1187"/>
    <w:rsid w:val="007D1277"/>
    <w:rsid w:val="007D13EC"/>
    <w:rsid w:val="007D180E"/>
    <w:rsid w:val="007D19EE"/>
    <w:rsid w:val="007D1A95"/>
    <w:rsid w:val="007D1C7F"/>
    <w:rsid w:val="007D2381"/>
    <w:rsid w:val="007D28A1"/>
    <w:rsid w:val="007D2EEA"/>
    <w:rsid w:val="007D3A5B"/>
    <w:rsid w:val="007D45F8"/>
    <w:rsid w:val="007D4FFF"/>
    <w:rsid w:val="007D55F6"/>
    <w:rsid w:val="007D5624"/>
    <w:rsid w:val="007D57F0"/>
    <w:rsid w:val="007D59CB"/>
    <w:rsid w:val="007D5D6D"/>
    <w:rsid w:val="007D649A"/>
    <w:rsid w:val="007D6527"/>
    <w:rsid w:val="007D67C0"/>
    <w:rsid w:val="007D7A6A"/>
    <w:rsid w:val="007D7BB0"/>
    <w:rsid w:val="007D7EA2"/>
    <w:rsid w:val="007D7FD8"/>
    <w:rsid w:val="007E01A6"/>
    <w:rsid w:val="007E02F7"/>
    <w:rsid w:val="007E079A"/>
    <w:rsid w:val="007E14D0"/>
    <w:rsid w:val="007E14DA"/>
    <w:rsid w:val="007E23EC"/>
    <w:rsid w:val="007E29A1"/>
    <w:rsid w:val="007E3051"/>
    <w:rsid w:val="007E320D"/>
    <w:rsid w:val="007E3473"/>
    <w:rsid w:val="007E3776"/>
    <w:rsid w:val="007E37D0"/>
    <w:rsid w:val="007E38A7"/>
    <w:rsid w:val="007E41E7"/>
    <w:rsid w:val="007E427C"/>
    <w:rsid w:val="007E47D8"/>
    <w:rsid w:val="007E54AB"/>
    <w:rsid w:val="007E566C"/>
    <w:rsid w:val="007E57F2"/>
    <w:rsid w:val="007E5A4A"/>
    <w:rsid w:val="007E5DB9"/>
    <w:rsid w:val="007E5E7F"/>
    <w:rsid w:val="007E6119"/>
    <w:rsid w:val="007E612D"/>
    <w:rsid w:val="007E62CA"/>
    <w:rsid w:val="007E62D8"/>
    <w:rsid w:val="007E6F86"/>
    <w:rsid w:val="007E773E"/>
    <w:rsid w:val="007E7877"/>
    <w:rsid w:val="007E7C52"/>
    <w:rsid w:val="007E7D81"/>
    <w:rsid w:val="007F0278"/>
    <w:rsid w:val="007F0B26"/>
    <w:rsid w:val="007F1194"/>
    <w:rsid w:val="007F1499"/>
    <w:rsid w:val="007F1A01"/>
    <w:rsid w:val="007F1F6D"/>
    <w:rsid w:val="007F232B"/>
    <w:rsid w:val="007F241C"/>
    <w:rsid w:val="007F2930"/>
    <w:rsid w:val="007F296A"/>
    <w:rsid w:val="007F2D13"/>
    <w:rsid w:val="007F33F4"/>
    <w:rsid w:val="007F3413"/>
    <w:rsid w:val="007F3506"/>
    <w:rsid w:val="007F46E5"/>
    <w:rsid w:val="007F4789"/>
    <w:rsid w:val="007F4AE3"/>
    <w:rsid w:val="007F4DB8"/>
    <w:rsid w:val="007F50AE"/>
    <w:rsid w:val="007F5201"/>
    <w:rsid w:val="007F5336"/>
    <w:rsid w:val="007F53CC"/>
    <w:rsid w:val="007F549B"/>
    <w:rsid w:val="007F5723"/>
    <w:rsid w:val="007F5949"/>
    <w:rsid w:val="007F5EA3"/>
    <w:rsid w:val="007F5F9F"/>
    <w:rsid w:val="007F60C7"/>
    <w:rsid w:val="007F6B3D"/>
    <w:rsid w:val="007F6C8A"/>
    <w:rsid w:val="007F6CCA"/>
    <w:rsid w:val="007F6FDF"/>
    <w:rsid w:val="007F709F"/>
    <w:rsid w:val="007F713B"/>
    <w:rsid w:val="007F7816"/>
    <w:rsid w:val="007F79A8"/>
    <w:rsid w:val="007F7A5D"/>
    <w:rsid w:val="007F7CBE"/>
    <w:rsid w:val="007F7CF4"/>
    <w:rsid w:val="008001EA"/>
    <w:rsid w:val="0080022D"/>
    <w:rsid w:val="00800423"/>
    <w:rsid w:val="00800769"/>
    <w:rsid w:val="00800797"/>
    <w:rsid w:val="008007E1"/>
    <w:rsid w:val="00800C26"/>
    <w:rsid w:val="008011A8"/>
    <w:rsid w:val="008023F4"/>
    <w:rsid w:val="00802BC4"/>
    <w:rsid w:val="008033C7"/>
    <w:rsid w:val="008033FA"/>
    <w:rsid w:val="00803555"/>
    <w:rsid w:val="00803DBC"/>
    <w:rsid w:val="008046F5"/>
    <w:rsid w:val="008048A4"/>
    <w:rsid w:val="00805815"/>
    <w:rsid w:val="00806070"/>
    <w:rsid w:val="008063C8"/>
    <w:rsid w:val="0080666E"/>
    <w:rsid w:val="008067E7"/>
    <w:rsid w:val="0080680C"/>
    <w:rsid w:val="00806CEA"/>
    <w:rsid w:val="008077CA"/>
    <w:rsid w:val="00807ABE"/>
    <w:rsid w:val="0081012A"/>
    <w:rsid w:val="00810325"/>
    <w:rsid w:val="008104BB"/>
    <w:rsid w:val="008108DC"/>
    <w:rsid w:val="00810DD9"/>
    <w:rsid w:val="00810E1E"/>
    <w:rsid w:val="00810EFA"/>
    <w:rsid w:val="008112CE"/>
    <w:rsid w:val="0081133A"/>
    <w:rsid w:val="0081140C"/>
    <w:rsid w:val="00811D9D"/>
    <w:rsid w:val="00812300"/>
    <w:rsid w:val="008124F6"/>
    <w:rsid w:val="00813DE7"/>
    <w:rsid w:val="0081402C"/>
    <w:rsid w:val="00814112"/>
    <w:rsid w:val="008143F0"/>
    <w:rsid w:val="00814CB7"/>
    <w:rsid w:val="00814E6A"/>
    <w:rsid w:val="00815EE3"/>
    <w:rsid w:val="00816857"/>
    <w:rsid w:val="008171BD"/>
    <w:rsid w:val="008172D7"/>
    <w:rsid w:val="008173F7"/>
    <w:rsid w:val="008177FB"/>
    <w:rsid w:val="008178FA"/>
    <w:rsid w:val="00817C17"/>
    <w:rsid w:val="00820450"/>
    <w:rsid w:val="00820503"/>
    <w:rsid w:val="00820AA4"/>
    <w:rsid w:val="008212CA"/>
    <w:rsid w:val="00821965"/>
    <w:rsid w:val="00822224"/>
    <w:rsid w:val="008222E0"/>
    <w:rsid w:val="00822B24"/>
    <w:rsid w:val="00822DA6"/>
    <w:rsid w:val="0082300A"/>
    <w:rsid w:val="00823248"/>
    <w:rsid w:val="0082341B"/>
    <w:rsid w:val="008235B7"/>
    <w:rsid w:val="008239DA"/>
    <w:rsid w:val="00823F83"/>
    <w:rsid w:val="008246A6"/>
    <w:rsid w:val="00824753"/>
    <w:rsid w:val="0082475E"/>
    <w:rsid w:val="008248A8"/>
    <w:rsid w:val="00824ED2"/>
    <w:rsid w:val="00824FB8"/>
    <w:rsid w:val="008253C3"/>
    <w:rsid w:val="00825670"/>
    <w:rsid w:val="00825784"/>
    <w:rsid w:val="00825864"/>
    <w:rsid w:val="00825D27"/>
    <w:rsid w:val="00826736"/>
    <w:rsid w:val="00826C5C"/>
    <w:rsid w:val="00826E46"/>
    <w:rsid w:val="00827341"/>
    <w:rsid w:val="008279BC"/>
    <w:rsid w:val="008279DA"/>
    <w:rsid w:val="00827BFE"/>
    <w:rsid w:val="00827F9D"/>
    <w:rsid w:val="00830C9C"/>
    <w:rsid w:val="008313D6"/>
    <w:rsid w:val="00831459"/>
    <w:rsid w:val="00831B0A"/>
    <w:rsid w:val="00831B9C"/>
    <w:rsid w:val="008326DF"/>
    <w:rsid w:val="0083270E"/>
    <w:rsid w:val="0083294F"/>
    <w:rsid w:val="008329EF"/>
    <w:rsid w:val="00832F76"/>
    <w:rsid w:val="0083335C"/>
    <w:rsid w:val="008335EC"/>
    <w:rsid w:val="00833F0F"/>
    <w:rsid w:val="00833F31"/>
    <w:rsid w:val="008341E6"/>
    <w:rsid w:val="0083486D"/>
    <w:rsid w:val="00834F8F"/>
    <w:rsid w:val="00835341"/>
    <w:rsid w:val="00835379"/>
    <w:rsid w:val="008353F2"/>
    <w:rsid w:val="008357BE"/>
    <w:rsid w:val="00836010"/>
    <w:rsid w:val="00836279"/>
    <w:rsid w:val="008366F2"/>
    <w:rsid w:val="00836C51"/>
    <w:rsid w:val="008379B4"/>
    <w:rsid w:val="00837BCE"/>
    <w:rsid w:val="00840165"/>
    <w:rsid w:val="0084063B"/>
    <w:rsid w:val="00840DAC"/>
    <w:rsid w:val="00840EF6"/>
    <w:rsid w:val="00841346"/>
    <w:rsid w:val="008417F3"/>
    <w:rsid w:val="00841CB7"/>
    <w:rsid w:val="00842021"/>
    <w:rsid w:val="008424CD"/>
    <w:rsid w:val="00842554"/>
    <w:rsid w:val="00842C53"/>
    <w:rsid w:val="00842EA5"/>
    <w:rsid w:val="008431E6"/>
    <w:rsid w:val="00843A39"/>
    <w:rsid w:val="00843CB2"/>
    <w:rsid w:val="00843CD2"/>
    <w:rsid w:val="00844015"/>
    <w:rsid w:val="008441DE"/>
    <w:rsid w:val="008441EC"/>
    <w:rsid w:val="00844443"/>
    <w:rsid w:val="00844457"/>
    <w:rsid w:val="008444B7"/>
    <w:rsid w:val="008447EB"/>
    <w:rsid w:val="00845C49"/>
    <w:rsid w:val="00845CF6"/>
    <w:rsid w:val="00845DF1"/>
    <w:rsid w:val="0084606C"/>
    <w:rsid w:val="008460C0"/>
    <w:rsid w:val="008461F2"/>
    <w:rsid w:val="00846A3B"/>
    <w:rsid w:val="00846C92"/>
    <w:rsid w:val="00846FEC"/>
    <w:rsid w:val="00846FF5"/>
    <w:rsid w:val="00847794"/>
    <w:rsid w:val="0084795E"/>
    <w:rsid w:val="00847A5F"/>
    <w:rsid w:val="00847E51"/>
    <w:rsid w:val="00850461"/>
    <w:rsid w:val="00850683"/>
    <w:rsid w:val="008506D4"/>
    <w:rsid w:val="008507BC"/>
    <w:rsid w:val="0085090B"/>
    <w:rsid w:val="00850AE5"/>
    <w:rsid w:val="00850F90"/>
    <w:rsid w:val="008512F2"/>
    <w:rsid w:val="00851340"/>
    <w:rsid w:val="00851373"/>
    <w:rsid w:val="00851405"/>
    <w:rsid w:val="0085173E"/>
    <w:rsid w:val="00851868"/>
    <w:rsid w:val="00853625"/>
    <w:rsid w:val="00853A50"/>
    <w:rsid w:val="0085443A"/>
    <w:rsid w:val="008545B8"/>
    <w:rsid w:val="008547A3"/>
    <w:rsid w:val="008549C9"/>
    <w:rsid w:val="00854CC9"/>
    <w:rsid w:val="0085506C"/>
    <w:rsid w:val="008552DD"/>
    <w:rsid w:val="00855F1F"/>
    <w:rsid w:val="00855FB5"/>
    <w:rsid w:val="00856171"/>
    <w:rsid w:val="0085624B"/>
    <w:rsid w:val="0085645E"/>
    <w:rsid w:val="00856713"/>
    <w:rsid w:val="00856C99"/>
    <w:rsid w:val="00856FA7"/>
    <w:rsid w:val="0085705C"/>
    <w:rsid w:val="008570B2"/>
    <w:rsid w:val="00857530"/>
    <w:rsid w:val="00860212"/>
    <w:rsid w:val="0086082B"/>
    <w:rsid w:val="00861441"/>
    <w:rsid w:val="00861590"/>
    <w:rsid w:val="00861702"/>
    <w:rsid w:val="00862874"/>
    <w:rsid w:val="008632D7"/>
    <w:rsid w:val="00863805"/>
    <w:rsid w:val="00863E76"/>
    <w:rsid w:val="00864473"/>
    <w:rsid w:val="00864AA2"/>
    <w:rsid w:val="00864E43"/>
    <w:rsid w:val="008653A3"/>
    <w:rsid w:val="00865BCB"/>
    <w:rsid w:val="00865D84"/>
    <w:rsid w:val="008661BC"/>
    <w:rsid w:val="008662B1"/>
    <w:rsid w:val="008665D9"/>
    <w:rsid w:val="008666BD"/>
    <w:rsid w:val="008666EE"/>
    <w:rsid w:val="00866896"/>
    <w:rsid w:val="00866AA9"/>
    <w:rsid w:val="00866DAD"/>
    <w:rsid w:val="00867401"/>
    <w:rsid w:val="00867494"/>
    <w:rsid w:val="008675CC"/>
    <w:rsid w:val="00867B66"/>
    <w:rsid w:val="00870320"/>
    <w:rsid w:val="00870667"/>
    <w:rsid w:val="00871A25"/>
    <w:rsid w:val="00871A55"/>
    <w:rsid w:val="00871D9F"/>
    <w:rsid w:val="00872070"/>
    <w:rsid w:val="00872096"/>
    <w:rsid w:val="00872326"/>
    <w:rsid w:val="00872401"/>
    <w:rsid w:val="00872431"/>
    <w:rsid w:val="008725DD"/>
    <w:rsid w:val="008725EC"/>
    <w:rsid w:val="008727D9"/>
    <w:rsid w:val="00872A7D"/>
    <w:rsid w:val="00872D99"/>
    <w:rsid w:val="00873385"/>
    <w:rsid w:val="00873465"/>
    <w:rsid w:val="008734A9"/>
    <w:rsid w:val="00873878"/>
    <w:rsid w:val="00873C00"/>
    <w:rsid w:val="00873D71"/>
    <w:rsid w:val="008749C8"/>
    <w:rsid w:val="00874D39"/>
    <w:rsid w:val="00874F20"/>
    <w:rsid w:val="0087511A"/>
    <w:rsid w:val="008755BE"/>
    <w:rsid w:val="00875AE3"/>
    <w:rsid w:val="008763E4"/>
    <w:rsid w:val="00876458"/>
    <w:rsid w:val="00880385"/>
    <w:rsid w:val="008805F0"/>
    <w:rsid w:val="00880855"/>
    <w:rsid w:val="00880D16"/>
    <w:rsid w:val="00880F38"/>
    <w:rsid w:val="008813E9"/>
    <w:rsid w:val="008819A3"/>
    <w:rsid w:val="008819DA"/>
    <w:rsid w:val="00881AAD"/>
    <w:rsid w:val="008828A4"/>
    <w:rsid w:val="00882EF2"/>
    <w:rsid w:val="00882F43"/>
    <w:rsid w:val="00884402"/>
    <w:rsid w:val="00884594"/>
    <w:rsid w:val="008847B9"/>
    <w:rsid w:val="008847F2"/>
    <w:rsid w:val="00884EE2"/>
    <w:rsid w:val="00885033"/>
    <w:rsid w:val="008853CC"/>
    <w:rsid w:val="00885563"/>
    <w:rsid w:val="0088589B"/>
    <w:rsid w:val="00885EBF"/>
    <w:rsid w:val="00886702"/>
    <w:rsid w:val="00886A6D"/>
    <w:rsid w:val="00886DB9"/>
    <w:rsid w:val="00886EB4"/>
    <w:rsid w:val="00887538"/>
    <w:rsid w:val="00887A3F"/>
    <w:rsid w:val="00890661"/>
    <w:rsid w:val="008908A4"/>
    <w:rsid w:val="00890E85"/>
    <w:rsid w:val="0089144C"/>
    <w:rsid w:val="00891511"/>
    <w:rsid w:val="00891916"/>
    <w:rsid w:val="00891A9A"/>
    <w:rsid w:val="00892E12"/>
    <w:rsid w:val="00892E37"/>
    <w:rsid w:val="0089330C"/>
    <w:rsid w:val="00893FE9"/>
    <w:rsid w:val="00894163"/>
    <w:rsid w:val="00894988"/>
    <w:rsid w:val="00895467"/>
    <w:rsid w:val="00895A95"/>
    <w:rsid w:val="0089663B"/>
    <w:rsid w:val="0089787C"/>
    <w:rsid w:val="00897BF5"/>
    <w:rsid w:val="008A006B"/>
    <w:rsid w:val="008A012C"/>
    <w:rsid w:val="008A077D"/>
    <w:rsid w:val="008A089A"/>
    <w:rsid w:val="008A0CDC"/>
    <w:rsid w:val="008A14F4"/>
    <w:rsid w:val="008A1BD9"/>
    <w:rsid w:val="008A1C27"/>
    <w:rsid w:val="008A1C3A"/>
    <w:rsid w:val="008A1E64"/>
    <w:rsid w:val="008A21EB"/>
    <w:rsid w:val="008A2936"/>
    <w:rsid w:val="008A2D4C"/>
    <w:rsid w:val="008A3053"/>
    <w:rsid w:val="008A3462"/>
    <w:rsid w:val="008A3657"/>
    <w:rsid w:val="008A37BA"/>
    <w:rsid w:val="008A3FAF"/>
    <w:rsid w:val="008A4194"/>
    <w:rsid w:val="008A42DC"/>
    <w:rsid w:val="008A4BFE"/>
    <w:rsid w:val="008A5088"/>
    <w:rsid w:val="008A56D9"/>
    <w:rsid w:val="008A6305"/>
    <w:rsid w:val="008A6A1B"/>
    <w:rsid w:val="008A6B2B"/>
    <w:rsid w:val="008A6C95"/>
    <w:rsid w:val="008A73E3"/>
    <w:rsid w:val="008A7A86"/>
    <w:rsid w:val="008A7D5D"/>
    <w:rsid w:val="008B0194"/>
    <w:rsid w:val="008B0371"/>
    <w:rsid w:val="008B073E"/>
    <w:rsid w:val="008B07F5"/>
    <w:rsid w:val="008B0E0D"/>
    <w:rsid w:val="008B0E42"/>
    <w:rsid w:val="008B1180"/>
    <w:rsid w:val="008B157C"/>
    <w:rsid w:val="008B15F3"/>
    <w:rsid w:val="008B1EB6"/>
    <w:rsid w:val="008B2D61"/>
    <w:rsid w:val="008B2EBD"/>
    <w:rsid w:val="008B3244"/>
    <w:rsid w:val="008B3424"/>
    <w:rsid w:val="008B3553"/>
    <w:rsid w:val="008B35C0"/>
    <w:rsid w:val="008B368B"/>
    <w:rsid w:val="008B47A8"/>
    <w:rsid w:val="008B5FDA"/>
    <w:rsid w:val="008B631D"/>
    <w:rsid w:val="008B68C4"/>
    <w:rsid w:val="008B68E3"/>
    <w:rsid w:val="008B6C47"/>
    <w:rsid w:val="008B7420"/>
    <w:rsid w:val="008B75AD"/>
    <w:rsid w:val="008B75E5"/>
    <w:rsid w:val="008B7649"/>
    <w:rsid w:val="008B78AC"/>
    <w:rsid w:val="008C03AA"/>
    <w:rsid w:val="008C056D"/>
    <w:rsid w:val="008C110F"/>
    <w:rsid w:val="008C13DC"/>
    <w:rsid w:val="008C19F1"/>
    <w:rsid w:val="008C1D89"/>
    <w:rsid w:val="008C2715"/>
    <w:rsid w:val="008C2C57"/>
    <w:rsid w:val="008C2CB6"/>
    <w:rsid w:val="008C2D09"/>
    <w:rsid w:val="008C30C6"/>
    <w:rsid w:val="008C3246"/>
    <w:rsid w:val="008C3265"/>
    <w:rsid w:val="008C3C6C"/>
    <w:rsid w:val="008C3FA5"/>
    <w:rsid w:val="008C403B"/>
    <w:rsid w:val="008C4952"/>
    <w:rsid w:val="008C4A85"/>
    <w:rsid w:val="008C5392"/>
    <w:rsid w:val="008C5617"/>
    <w:rsid w:val="008C5E57"/>
    <w:rsid w:val="008C6390"/>
    <w:rsid w:val="008C6980"/>
    <w:rsid w:val="008C6B79"/>
    <w:rsid w:val="008C6E08"/>
    <w:rsid w:val="008C702B"/>
    <w:rsid w:val="008C7098"/>
    <w:rsid w:val="008C73B0"/>
    <w:rsid w:val="008C7F69"/>
    <w:rsid w:val="008D047F"/>
    <w:rsid w:val="008D0A88"/>
    <w:rsid w:val="008D0C47"/>
    <w:rsid w:val="008D1264"/>
    <w:rsid w:val="008D13B2"/>
    <w:rsid w:val="008D1538"/>
    <w:rsid w:val="008D1E70"/>
    <w:rsid w:val="008D1F1C"/>
    <w:rsid w:val="008D20F3"/>
    <w:rsid w:val="008D2319"/>
    <w:rsid w:val="008D2BA6"/>
    <w:rsid w:val="008D3B09"/>
    <w:rsid w:val="008D3B88"/>
    <w:rsid w:val="008D43B3"/>
    <w:rsid w:val="008D448F"/>
    <w:rsid w:val="008D45A5"/>
    <w:rsid w:val="008D45E8"/>
    <w:rsid w:val="008D46CA"/>
    <w:rsid w:val="008D4893"/>
    <w:rsid w:val="008D48E4"/>
    <w:rsid w:val="008D4F10"/>
    <w:rsid w:val="008D50A2"/>
    <w:rsid w:val="008D55C5"/>
    <w:rsid w:val="008D58F1"/>
    <w:rsid w:val="008D5BD0"/>
    <w:rsid w:val="008D61FE"/>
    <w:rsid w:val="008D627E"/>
    <w:rsid w:val="008D6594"/>
    <w:rsid w:val="008D659F"/>
    <w:rsid w:val="008D748C"/>
    <w:rsid w:val="008D7941"/>
    <w:rsid w:val="008E020A"/>
    <w:rsid w:val="008E0404"/>
    <w:rsid w:val="008E08CD"/>
    <w:rsid w:val="008E0F20"/>
    <w:rsid w:val="008E126A"/>
    <w:rsid w:val="008E1EC2"/>
    <w:rsid w:val="008E1F56"/>
    <w:rsid w:val="008E1FFF"/>
    <w:rsid w:val="008E2155"/>
    <w:rsid w:val="008E21EB"/>
    <w:rsid w:val="008E2295"/>
    <w:rsid w:val="008E27E0"/>
    <w:rsid w:val="008E2BB6"/>
    <w:rsid w:val="008E4139"/>
    <w:rsid w:val="008E53CC"/>
    <w:rsid w:val="008E5425"/>
    <w:rsid w:val="008E57B4"/>
    <w:rsid w:val="008E5E25"/>
    <w:rsid w:val="008E65DB"/>
    <w:rsid w:val="008E6729"/>
    <w:rsid w:val="008E6C3F"/>
    <w:rsid w:val="008E7820"/>
    <w:rsid w:val="008E7AFC"/>
    <w:rsid w:val="008E7C94"/>
    <w:rsid w:val="008F08E6"/>
    <w:rsid w:val="008F095A"/>
    <w:rsid w:val="008F1214"/>
    <w:rsid w:val="008F1482"/>
    <w:rsid w:val="008F16AC"/>
    <w:rsid w:val="008F2888"/>
    <w:rsid w:val="008F29CF"/>
    <w:rsid w:val="008F3009"/>
    <w:rsid w:val="008F30A0"/>
    <w:rsid w:val="008F33C1"/>
    <w:rsid w:val="008F3498"/>
    <w:rsid w:val="008F39AA"/>
    <w:rsid w:val="008F3C93"/>
    <w:rsid w:val="008F3D6F"/>
    <w:rsid w:val="008F4045"/>
    <w:rsid w:val="008F40B3"/>
    <w:rsid w:val="008F4C8A"/>
    <w:rsid w:val="008F4CD6"/>
    <w:rsid w:val="008F4D87"/>
    <w:rsid w:val="008F4FC4"/>
    <w:rsid w:val="008F5150"/>
    <w:rsid w:val="008F5596"/>
    <w:rsid w:val="008F567E"/>
    <w:rsid w:val="008F5CCB"/>
    <w:rsid w:val="008F5FA3"/>
    <w:rsid w:val="008F6317"/>
    <w:rsid w:val="008F65A0"/>
    <w:rsid w:val="008F6918"/>
    <w:rsid w:val="008F6B16"/>
    <w:rsid w:val="008F6D6B"/>
    <w:rsid w:val="008F7003"/>
    <w:rsid w:val="008F71C2"/>
    <w:rsid w:val="008F72C5"/>
    <w:rsid w:val="008F7450"/>
    <w:rsid w:val="009001D5"/>
    <w:rsid w:val="009007D4"/>
    <w:rsid w:val="0090088D"/>
    <w:rsid w:val="009008B4"/>
    <w:rsid w:val="00901198"/>
    <w:rsid w:val="009012C7"/>
    <w:rsid w:val="0090186A"/>
    <w:rsid w:val="00901906"/>
    <w:rsid w:val="009019F9"/>
    <w:rsid w:val="00901AFB"/>
    <w:rsid w:val="00901FFE"/>
    <w:rsid w:val="0090211A"/>
    <w:rsid w:val="00902421"/>
    <w:rsid w:val="0090297D"/>
    <w:rsid w:val="00902C94"/>
    <w:rsid w:val="009035F2"/>
    <w:rsid w:val="00903CAB"/>
    <w:rsid w:val="00903F2A"/>
    <w:rsid w:val="00904B44"/>
    <w:rsid w:val="00905317"/>
    <w:rsid w:val="00905670"/>
    <w:rsid w:val="00905B68"/>
    <w:rsid w:val="00905BEB"/>
    <w:rsid w:val="009062A6"/>
    <w:rsid w:val="00906ED7"/>
    <w:rsid w:val="00906F56"/>
    <w:rsid w:val="0090738C"/>
    <w:rsid w:val="0090771C"/>
    <w:rsid w:val="00907956"/>
    <w:rsid w:val="00907A69"/>
    <w:rsid w:val="00907AA0"/>
    <w:rsid w:val="00907F5C"/>
    <w:rsid w:val="0091027E"/>
    <w:rsid w:val="0091043B"/>
    <w:rsid w:val="00910981"/>
    <w:rsid w:val="00910ECA"/>
    <w:rsid w:val="00910F71"/>
    <w:rsid w:val="009110C9"/>
    <w:rsid w:val="0091154B"/>
    <w:rsid w:val="009119E5"/>
    <w:rsid w:val="00911E72"/>
    <w:rsid w:val="00911EBB"/>
    <w:rsid w:val="0091286C"/>
    <w:rsid w:val="00912964"/>
    <w:rsid w:val="00912A3F"/>
    <w:rsid w:val="00912B34"/>
    <w:rsid w:val="00912D88"/>
    <w:rsid w:val="00912DC0"/>
    <w:rsid w:val="00912DDD"/>
    <w:rsid w:val="009130A2"/>
    <w:rsid w:val="00913345"/>
    <w:rsid w:val="0091339F"/>
    <w:rsid w:val="00913828"/>
    <w:rsid w:val="00913891"/>
    <w:rsid w:val="00913CBE"/>
    <w:rsid w:val="00914514"/>
    <w:rsid w:val="00914BED"/>
    <w:rsid w:val="00914CE0"/>
    <w:rsid w:val="00915472"/>
    <w:rsid w:val="0091577B"/>
    <w:rsid w:val="00915A27"/>
    <w:rsid w:val="00915B82"/>
    <w:rsid w:val="00916171"/>
    <w:rsid w:val="009168B4"/>
    <w:rsid w:val="00916F18"/>
    <w:rsid w:val="009171EB"/>
    <w:rsid w:val="00917672"/>
    <w:rsid w:val="0091777E"/>
    <w:rsid w:val="00917878"/>
    <w:rsid w:val="00917AE7"/>
    <w:rsid w:val="00917F66"/>
    <w:rsid w:val="00917FE6"/>
    <w:rsid w:val="009202BC"/>
    <w:rsid w:val="009209BF"/>
    <w:rsid w:val="00920A12"/>
    <w:rsid w:val="009213C0"/>
    <w:rsid w:val="00921945"/>
    <w:rsid w:val="00921D1E"/>
    <w:rsid w:val="00921F0B"/>
    <w:rsid w:val="00921F25"/>
    <w:rsid w:val="00921F97"/>
    <w:rsid w:val="009225CF"/>
    <w:rsid w:val="009227EB"/>
    <w:rsid w:val="00922F43"/>
    <w:rsid w:val="00922FA4"/>
    <w:rsid w:val="00923028"/>
    <w:rsid w:val="00923237"/>
    <w:rsid w:val="00923367"/>
    <w:rsid w:val="00923675"/>
    <w:rsid w:val="0092391F"/>
    <w:rsid w:val="009239DD"/>
    <w:rsid w:val="009245ED"/>
    <w:rsid w:val="00924F7D"/>
    <w:rsid w:val="00925182"/>
    <w:rsid w:val="00925540"/>
    <w:rsid w:val="0092606F"/>
    <w:rsid w:val="00926118"/>
    <w:rsid w:val="009269E5"/>
    <w:rsid w:val="00926AAF"/>
    <w:rsid w:val="00926D89"/>
    <w:rsid w:val="00927BC5"/>
    <w:rsid w:val="00927D49"/>
    <w:rsid w:val="009303F9"/>
    <w:rsid w:val="00930A3F"/>
    <w:rsid w:val="00930C94"/>
    <w:rsid w:val="009313A1"/>
    <w:rsid w:val="009316D6"/>
    <w:rsid w:val="0093173D"/>
    <w:rsid w:val="00931B68"/>
    <w:rsid w:val="00931E18"/>
    <w:rsid w:val="0093264E"/>
    <w:rsid w:val="00932A38"/>
    <w:rsid w:val="00932CD4"/>
    <w:rsid w:val="00932E12"/>
    <w:rsid w:val="009333B6"/>
    <w:rsid w:val="009336BC"/>
    <w:rsid w:val="009337E4"/>
    <w:rsid w:val="00933989"/>
    <w:rsid w:val="00934006"/>
    <w:rsid w:val="00934038"/>
    <w:rsid w:val="0093403C"/>
    <w:rsid w:val="00934291"/>
    <w:rsid w:val="00934583"/>
    <w:rsid w:val="00934ACE"/>
    <w:rsid w:val="00934C97"/>
    <w:rsid w:val="00934D5F"/>
    <w:rsid w:val="0093518F"/>
    <w:rsid w:val="009352C8"/>
    <w:rsid w:val="00935313"/>
    <w:rsid w:val="009359ED"/>
    <w:rsid w:val="00935FE3"/>
    <w:rsid w:val="009362BE"/>
    <w:rsid w:val="0093635D"/>
    <w:rsid w:val="00936BD4"/>
    <w:rsid w:val="00936CD8"/>
    <w:rsid w:val="009374BA"/>
    <w:rsid w:val="00937638"/>
    <w:rsid w:val="00937702"/>
    <w:rsid w:val="00937979"/>
    <w:rsid w:val="00937AFE"/>
    <w:rsid w:val="00937B29"/>
    <w:rsid w:val="00937D9B"/>
    <w:rsid w:val="00937FDA"/>
    <w:rsid w:val="0094025B"/>
    <w:rsid w:val="00940A76"/>
    <w:rsid w:val="00941D43"/>
    <w:rsid w:val="00942053"/>
    <w:rsid w:val="0094234A"/>
    <w:rsid w:val="0094283E"/>
    <w:rsid w:val="00942BC7"/>
    <w:rsid w:val="00942FC0"/>
    <w:rsid w:val="0094302D"/>
    <w:rsid w:val="0094334B"/>
    <w:rsid w:val="0094335D"/>
    <w:rsid w:val="0094387A"/>
    <w:rsid w:val="00943AB7"/>
    <w:rsid w:val="0094462E"/>
    <w:rsid w:val="00945049"/>
    <w:rsid w:val="009452EE"/>
    <w:rsid w:val="0094566E"/>
    <w:rsid w:val="00945CDB"/>
    <w:rsid w:val="00946106"/>
    <w:rsid w:val="00946AE6"/>
    <w:rsid w:val="00946E20"/>
    <w:rsid w:val="00947804"/>
    <w:rsid w:val="00947972"/>
    <w:rsid w:val="00947C30"/>
    <w:rsid w:val="00947CC5"/>
    <w:rsid w:val="009500BD"/>
    <w:rsid w:val="0095013B"/>
    <w:rsid w:val="009508DA"/>
    <w:rsid w:val="00950EE2"/>
    <w:rsid w:val="009513EF"/>
    <w:rsid w:val="00951458"/>
    <w:rsid w:val="009519B3"/>
    <w:rsid w:val="00951D8E"/>
    <w:rsid w:val="00951DA7"/>
    <w:rsid w:val="009520B3"/>
    <w:rsid w:val="0095235C"/>
    <w:rsid w:val="00952D4F"/>
    <w:rsid w:val="00953A83"/>
    <w:rsid w:val="00954027"/>
    <w:rsid w:val="00954089"/>
    <w:rsid w:val="00954155"/>
    <w:rsid w:val="00954613"/>
    <w:rsid w:val="009548FC"/>
    <w:rsid w:val="00955072"/>
    <w:rsid w:val="0095551D"/>
    <w:rsid w:val="00955AB3"/>
    <w:rsid w:val="00955C69"/>
    <w:rsid w:val="00955D2A"/>
    <w:rsid w:val="00955F8F"/>
    <w:rsid w:val="00956130"/>
    <w:rsid w:val="0095624C"/>
    <w:rsid w:val="00956334"/>
    <w:rsid w:val="0095649D"/>
    <w:rsid w:val="00956541"/>
    <w:rsid w:val="00956932"/>
    <w:rsid w:val="00956A3D"/>
    <w:rsid w:val="00956B5C"/>
    <w:rsid w:val="00956F24"/>
    <w:rsid w:val="00957103"/>
    <w:rsid w:val="0095748E"/>
    <w:rsid w:val="009576EC"/>
    <w:rsid w:val="00957974"/>
    <w:rsid w:val="00957988"/>
    <w:rsid w:val="00957C6D"/>
    <w:rsid w:val="0096011B"/>
    <w:rsid w:val="00960211"/>
    <w:rsid w:val="0096030F"/>
    <w:rsid w:val="00960351"/>
    <w:rsid w:val="0096042A"/>
    <w:rsid w:val="00960C5B"/>
    <w:rsid w:val="00960E45"/>
    <w:rsid w:val="00961107"/>
    <w:rsid w:val="009611DB"/>
    <w:rsid w:val="0096171C"/>
    <w:rsid w:val="00962576"/>
    <w:rsid w:val="009626C4"/>
    <w:rsid w:val="00962884"/>
    <w:rsid w:val="00962B51"/>
    <w:rsid w:val="009632B4"/>
    <w:rsid w:val="009633FA"/>
    <w:rsid w:val="0096373E"/>
    <w:rsid w:val="009640F9"/>
    <w:rsid w:val="00964659"/>
    <w:rsid w:val="009652C9"/>
    <w:rsid w:val="0096533F"/>
    <w:rsid w:val="00965463"/>
    <w:rsid w:val="009656CC"/>
    <w:rsid w:val="00965915"/>
    <w:rsid w:val="00965A92"/>
    <w:rsid w:val="00965BDB"/>
    <w:rsid w:val="0096603D"/>
    <w:rsid w:val="00966437"/>
    <w:rsid w:val="0096676F"/>
    <w:rsid w:val="00966785"/>
    <w:rsid w:val="00967141"/>
    <w:rsid w:val="009679DF"/>
    <w:rsid w:val="0097049E"/>
    <w:rsid w:val="0097077B"/>
    <w:rsid w:val="009707A4"/>
    <w:rsid w:val="009707D7"/>
    <w:rsid w:val="00970A5A"/>
    <w:rsid w:val="00970C28"/>
    <w:rsid w:val="009710DD"/>
    <w:rsid w:val="00971935"/>
    <w:rsid w:val="00971CDB"/>
    <w:rsid w:val="00971E6E"/>
    <w:rsid w:val="00971E79"/>
    <w:rsid w:val="0097219C"/>
    <w:rsid w:val="0097250E"/>
    <w:rsid w:val="00972639"/>
    <w:rsid w:val="009732AD"/>
    <w:rsid w:val="009735CB"/>
    <w:rsid w:val="009736F9"/>
    <w:rsid w:val="00973FC3"/>
    <w:rsid w:val="0097424D"/>
    <w:rsid w:val="00974659"/>
    <w:rsid w:val="00975939"/>
    <w:rsid w:val="00975AC9"/>
    <w:rsid w:val="00975F39"/>
    <w:rsid w:val="009762DD"/>
    <w:rsid w:val="009764E0"/>
    <w:rsid w:val="00976C12"/>
    <w:rsid w:val="009774A1"/>
    <w:rsid w:val="00977806"/>
    <w:rsid w:val="009803A3"/>
    <w:rsid w:val="00980664"/>
    <w:rsid w:val="00980D75"/>
    <w:rsid w:val="00980E25"/>
    <w:rsid w:val="009812A2"/>
    <w:rsid w:val="009819D4"/>
    <w:rsid w:val="00981A4A"/>
    <w:rsid w:val="00981DB6"/>
    <w:rsid w:val="009822D1"/>
    <w:rsid w:val="00982329"/>
    <w:rsid w:val="00982366"/>
    <w:rsid w:val="00982F25"/>
    <w:rsid w:val="00983066"/>
    <w:rsid w:val="0098320C"/>
    <w:rsid w:val="009835A4"/>
    <w:rsid w:val="00983FA0"/>
    <w:rsid w:val="009844FE"/>
    <w:rsid w:val="0098495E"/>
    <w:rsid w:val="0098609F"/>
    <w:rsid w:val="009865BD"/>
    <w:rsid w:val="00986A0E"/>
    <w:rsid w:val="00986A54"/>
    <w:rsid w:val="009875EC"/>
    <w:rsid w:val="009879A5"/>
    <w:rsid w:val="00987A9E"/>
    <w:rsid w:val="00990527"/>
    <w:rsid w:val="00990A2F"/>
    <w:rsid w:val="00991045"/>
    <w:rsid w:val="0099112F"/>
    <w:rsid w:val="00991C49"/>
    <w:rsid w:val="00991CED"/>
    <w:rsid w:val="00991D78"/>
    <w:rsid w:val="00991F1E"/>
    <w:rsid w:val="00992154"/>
    <w:rsid w:val="00992D96"/>
    <w:rsid w:val="00992E7F"/>
    <w:rsid w:val="00993CAE"/>
    <w:rsid w:val="0099410B"/>
    <w:rsid w:val="00995000"/>
    <w:rsid w:val="009954D1"/>
    <w:rsid w:val="00995738"/>
    <w:rsid w:val="00995F57"/>
    <w:rsid w:val="00996240"/>
    <w:rsid w:val="00996339"/>
    <w:rsid w:val="009963FC"/>
    <w:rsid w:val="009967CD"/>
    <w:rsid w:val="009970D8"/>
    <w:rsid w:val="009971AE"/>
    <w:rsid w:val="009974DD"/>
    <w:rsid w:val="009976F2"/>
    <w:rsid w:val="009A017E"/>
    <w:rsid w:val="009A02AC"/>
    <w:rsid w:val="009A030A"/>
    <w:rsid w:val="009A09DC"/>
    <w:rsid w:val="009A0A62"/>
    <w:rsid w:val="009A0CEF"/>
    <w:rsid w:val="009A1015"/>
    <w:rsid w:val="009A1139"/>
    <w:rsid w:val="009A1198"/>
    <w:rsid w:val="009A11B4"/>
    <w:rsid w:val="009A12AB"/>
    <w:rsid w:val="009A17B3"/>
    <w:rsid w:val="009A17DF"/>
    <w:rsid w:val="009A1CF7"/>
    <w:rsid w:val="009A1DDA"/>
    <w:rsid w:val="009A2022"/>
    <w:rsid w:val="009A2A76"/>
    <w:rsid w:val="009A2B48"/>
    <w:rsid w:val="009A2C36"/>
    <w:rsid w:val="009A2D0E"/>
    <w:rsid w:val="009A3817"/>
    <w:rsid w:val="009A432A"/>
    <w:rsid w:val="009A44FE"/>
    <w:rsid w:val="009A5225"/>
    <w:rsid w:val="009A56B4"/>
    <w:rsid w:val="009A578E"/>
    <w:rsid w:val="009A58E1"/>
    <w:rsid w:val="009A5A67"/>
    <w:rsid w:val="009A5AE6"/>
    <w:rsid w:val="009A5B45"/>
    <w:rsid w:val="009A5D6F"/>
    <w:rsid w:val="009A60D3"/>
    <w:rsid w:val="009A61E6"/>
    <w:rsid w:val="009A6484"/>
    <w:rsid w:val="009A697E"/>
    <w:rsid w:val="009A6F6C"/>
    <w:rsid w:val="009A7067"/>
    <w:rsid w:val="009A758C"/>
    <w:rsid w:val="009A7651"/>
    <w:rsid w:val="009A7C8B"/>
    <w:rsid w:val="009B03B6"/>
    <w:rsid w:val="009B0928"/>
    <w:rsid w:val="009B0B23"/>
    <w:rsid w:val="009B0DC6"/>
    <w:rsid w:val="009B10F5"/>
    <w:rsid w:val="009B1C04"/>
    <w:rsid w:val="009B237C"/>
    <w:rsid w:val="009B2EA2"/>
    <w:rsid w:val="009B3258"/>
    <w:rsid w:val="009B3C7B"/>
    <w:rsid w:val="009B3FC6"/>
    <w:rsid w:val="009B42B1"/>
    <w:rsid w:val="009B430F"/>
    <w:rsid w:val="009B49A5"/>
    <w:rsid w:val="009B4B51"/>
    <w:rsid w:val="009B5074"/>
    <w:rsid w:val="009B5865"/>
    <w:rsid w:val="009B5D3B"/>
    <w:rsid w:val="009B5DA4"/>
    <w:rsid w:val="009B5FA6"/>
    <w:rsid w:val="009B63C2"/>
    <w:rsid w:val="009B66DA"/>
    <w:rsid w:val="009B7129"/>
    <w:rsid w:val="009B7343"/>
    <w:rsid w:val="009B7E93"/>
    <w:rsid w:val="009C0031"/>
    <w:rsid w:val="009C028D"/>
    <w:rsid w:val="009C0298"/>
    <w:rsid w:val="009C082E"/>
    <w:rsid w:val="009C0A43"/>
    <w:rsid w:val="009C0C67"/>
    <w:rsid w:val="009C10D2"/>
    <w:rsid w:val="009C134C"/>
    <w:rsid w:val="009C151C"/>
    <w:rsid w:val="009C1845"/>
    <w:rsid w:val="009C187F"/>
    <w:rsid w:val="009C1AFD"/>
    <w:rsid w:val="009C1EE5"/>
    <w:rsid w:val="009C255B"/>
    <w:rsid w:val="009C2DDF"/>
    <w:rsid w:val="009C341E"/>
    <w:rsid w:val="009C3498"/>
    <w:rsid w:val="009C3E74"/>
    <w:rsid w:val="009C3EA8"/>
    <w:rsid w:val="009C46A1"/>
    <w:rsid w:val="009C4852"/>
    <w:rsid w:val="009C4E82"/>
    <w:rsid w:val="009C51C7"/>
    <w:rsid w:val="009C5D77"/>
    <w:rsid w:val="009C5FCC"/>
    <w:rsid w:val="009C6EEB"/>
    <w:rsid w:val="009C72A9"/>
    <w:rsid w:val="009C73E2"/>
    <w:rsid w:val="009C7AF5"/>
    <w:rsid w:val="009C7C53"/>
    <w:rsid w:val="009D0F5E"/>
    <w:rsid w:val="009D11A5"/>
    <w:rsid w:val="009D1227"/>
    <w:rsid w:val="009D1611"/>
    <w:rsid w:val="009D1682"/>
    <w:rsid w:val="009D2167"/>
    <w:rsid w:val="009D22B6"/>
    <w:rsid w:val="009D26C8"/>
    <w:rsid w:val="009D2980"/>
    <w:rsid w:val="009D2B6F"/>
    <w:rsid w:val="009D308D"/>
    <w:rsid w:val="009D312F"/>
    <w:rsid w:val="009D35BA"/>
    <w:rsid w:val="009D372B"/>
    <w:rsid w:val="009D3B8B"/>
    <w:rsid w:val="009D438B"/>
    <w:rsid w:val="009D4409"/>
    <w:rsid w:val="009D446F"/>
    <w:rsid w:val="009D472A"/>
    <w:rsid w:val="009D4C25"/>
    <w:rsid w:val="009D4D33"/>
    <w:rsid w:val="009D515F"/>
    <w:rsid w:val="009D53AF"/>
    <w:rsid w:val="009D54D9"/>
    <w:rsid w:val="009D56D9"/>
    <w:rsid w:val="009D60B1"/>
    <w:rsid w:val="009D71B9"/>
    <w:rsid w:val="009D71EB"/>
    <w:rsid w:val="009D787E"/>
    <w:rsid w:val="009D7A99"/>
    <w:rsid w:val="009D7AB6"/>
    <w:rsid w:val="009E03A5"/>
    <w:rsid w:val="009E09FA"/>
    <w:rsid w:val="009E10D8"/>
    <w:rsid w:val="009E14F0"/>
    <w:rsid w:val="009E1644"/>
    <w:rsid w:val="009E1653"/>
    <w:rsid w:val="009E1A55"/>
    <w:rsid w:val="009E1C35"/>
    <w:rsid w:val="009E254C"/>
    <w:rsid w:val="009E2584"/>
    <w:rsid w:val="009E28D1"/>
    <w:rsid w:val="009E2BFD"/>
    <w:rsid w:val="009E2EAE"/>
    <w:rsid w:val="009E3135"/>
    <w:rsid w:val="009E3183"/>
    <w:rsid w:val="009E3AE3"/>
    <w:rsid w:val="009E400E"/>
    <w:rsid w:val="009E4872"/>
    <w:rsid w:val="009E4B33"/>
    <w:rsid w:val="009E556F"/>
    <w:rsid w:val="009E5771"/>
    <w:rsid w:val="009E590A"/>
    <w:rsid w:val="009E5DBC"/>
    <w:rsid w:val="009E6558"/>
    <w:rsid w:val="009F0904"/>
    <w:rsid w:val="009F0D35"/>
    <w:rsid w:val="009F0FC6"/>
    <w:rsid w:val="009F11A3"/>
    <w:rsid w:val="009F13CB"/>
    <w:rsid w:val="009F1D1F"/>
    <w:rsid w:val="009F1D5E"/>
    <w:rsid w:val="009F1D98"/>
    <w:rsid w:val="009F1F2A"/>
    <w:rsid w:val="009F206A"/>
    <w:rsid w:val="009F219D"/>
    <w:rsid w:val="009F23B1"/>
    <w:rsid w:val="009F2751"/>
    <w:rsid w:val="009F2806"/>
    <w:rsid w:val="009F2ABD"/>
    <w:rsid w:val="009F3149"/>
    <w:rsid w:val="009F3416"/>
    <w:rsid w:val="009F3493"/>
    <w:rsid w:val="009F3573"/>
    <w:rsid w:val="009F3592"/>
    <w:rsid w:val="009F46D9"/>
    <w:rsid w:val="009F4958"/>
    <w:rsid w:val="009F4BD4"/>
    <w:rsid w:val="009F4D17"/>
    <w:rsid w:val="009F60B7"/>
    <w:rsid w:val="009F652F"/>
    <w:rsid w:val="009F65EF"/>
    <w:rsid w:val="009F66D7"/>
    <w:rsid w:val="009F7218"/>
    <w:rsid w:val="009F7DD3"/>
    <w:rsid w:val="00A000B7"/>
    <w:rsid w:val="00A00329"/>
    <w:rsid w:val="00A003F2"/>
    <w:rsid w:val="00A00553"/>
    <w:rsid w:val="00A0099D"/>
    <w:rsid w:val="00A00D95"/>
    <w:rsid w:val="00A01942"/>
    <w:rsid w:val="00A01A20"/>
    <w:rsid w:val="00A01E22"/>
    <w:rsid w:val="00A01E3B"/>
    <w:rsid w:val="00A02048"/>
    <w:rsid w:val="00A02915"/>
    <w:rsid w:val="00A02CB2"/>
    <w:rsid w:val="00A02CDA"/>
    <w:rsid w:val="00A0353B"/>
    <w:rsid w:val="00A03634"/>
    <w:rsid w:val="00A03849"/>
    <w:rsid w:val="00A03A7C"/>
    <w:rsid w:val="00A03C69"/>
    <w:rsid w:val="00A03ECF"/>
    <w:rsid w:val="00A03F56"/>
    <w:rsid w:val="00A04344"/>
    <w:rsid w:val="00A04CCF"/>
    <w:rsid w:val="00A04D00"/>
    <w:rsid w:val="00A04D29"/>
    <w:rsid w:val="00A05DB1"/>
    <w:rsid w:val="00A067CC"/>
    <w:rsid w:val="00A068D8"/>
    <w:rsid w:val="00A06DB9"/>
    <w:rsid w:val="00A070BA"/>
    <w:rsid w:val="00A07157"/>
    <w:rsid w:val="00A07225"/>
    <w:rsid w:val="00A073F9"/>
    <w:rsid w:val="00A07420"/>
    <w:rsid w:val="00A07481"/>
    <w:rsid w:val="00A076CA"/>
    <w:rsid w:val="00A07765"/>
    <w:rsid w:val="00A07E18"/>
    <w:rsid w:val="00A10482"/>
    <w:rsid w:val="00A112A1"/>
    <w:rsid w:val="00A11430"/>
    <w:rsid w:val="00A114D9"/>
    <w:rsid w:val="00A120B2"/>
    <w:rsid w:val="00A12164"/>
    <w:rsid w:val="00A12909"/>
    <w:rsid w:val="00A12B34"/>
    <w:rsid w:val="00A12C61"/>
    <w:rsid w:val="00A12EB4"/>
    <w:rsid w:val="00A13086"/>
    <w:rsid w:val="00A13425"/>
    <w:rsid w:val="00A13690"/>
    <w:rsid w:val="00A148EA"/>
    <w:rsid w:val="00A162F9"/>
    <w:rsid w:val="00A1640F"/>
    <w:rsid w:val="00A16434"/>
    <w:rsid w:val="00A168F3"/>
    <w:rsid w:val="00A1693E"/>
    <w:rsid w:val="00A169CB"/>
    <w:rsid w:val="00A16A3E"/>
    <w:rsid w:val="00A17044"/>
    <w:rsid w:val="00A1733D"/>
    <w:rsid w:val="00A17678"/>
    <w:rsid w:val="00A176E7"/>
    <w:rsid w:val="00A17AD2"/>
    <w:rsid w:val="00A17BD1"/>
    <w:rsid w:val="00A20182"/>
    <w:rsid w:val="00A20A02"/>
    <w:rsid w:val="00A20A98"/>
    <w:rsid w:val="00A20BDB"/>
    <w:rsid w:val="00A20C02"/>
    <w:rsid w:val="00A2195D"/>
    <w:rsid w:val="00A21B80"/>
    <w:rsid w:val="00A21D22"/>
    <w:rsid w:val="00A22145"/>
    <w:rsid w:val="00A223F5"/>
    <w:rsid w:val="00A226E0"/>
    <w:rsid w:val="00A227A6"/>
    <w:rsid w:val="00A22875"/>
    <w:rsid w:val="00A22BA4"/>
    <w:rsid w:val="00A23743"/>
    <w:rsid w:val="00A238A8"/>
    <w:rsid w:val="00A2416E"/>
    <w:rsid w:val="00A2483D"/>
    <w:rsid w:val="00A2521D"/>
    <w:rsid w:val="00A256E0"/>
    <w:rsid w:val="00A25FA5"/>
    <w:rsid w:val="00A2622F"/>
    <w:rsid w:val="00A264FF"/>
    <w:rsid w:val="00A26822"/>
    <w:rsid w:val="00A2691E"/>
    <w:rsid w:val="00A26DB4"/>
    <w:rsid w:val="00A27285"/>
    <w:rsid w:val="00A27506"/>
    <w:rsid w:val="00A27EB9"/>
    <w:rsid w:val="00A27F01"/>
    <w:rsid w:val="00A30212"/>
    <w:rsid w:val="00A30A1F"/>
    <w:rsid w:val="00A30D47"/>
    <w:rsid w:val="00A30E72"/>
    <w:rsid w:val="00A31B80"/>
    <w:rsid w:val="00A31F40"/>
    <w:rsid w:val="00A3271B"/>
    <w:rsid w:val="00A327AB"/>
    <w:rsid w:val="00A32CD1"/>
    <w:rsid w:val="00A33291"/>
    <w:rsid w:val="00A33514"/>
    <w:rsid w:val="00A33D71"/>
    <w:rsid w:val="00A3403B"/>
    <w:rsid w:val="00A340E4"/>
    <w:rsid w:val="00A3416B"/>
    <w:rsid w:val="00A343E8"/>
    <w:rsid w:val="00A343F6"/>
    <w:rsid w:val="00A3488C"/>
    <w:rsid w:val="00A3597F"/>
    <w:rsid w:val="00A35BB0"/>
    <w:rsid w:val="00A35E2A"/>
    <w:rsid w:val="00A35ECD"/>
    <w:rsid w:val="00A35ED8"/>
    <w:rsid w:val="00A35EDD"/>
    <w:rsid w:val="00A3602F"/>
    <w:rsid w:val="00A369E1"/>
    <w:rsid w:val="00A36F6D"/>
    <w:rsid w:val="00A37587"/>
    <w:rsid w:val="00A37E89"/>
    <w:rsid w:val="00A400CE"/>
    <w:rsid w:val="00A405D9"/>
    <w:rsid w:val="00A40D3D"/>
    <w:rsid w:val="00A415F6"/>
    <w:rsid w:val="00A41980"/>
    <w:rsid w:val="00A41CE2"/>
    <w:rsid w:val="00A42076"/>
    <w:rsid w:val="00A42D5D"/>
    <w:rsid w:val="00A431CF"/>
    <w:rsid w:val="00A4355E"/>
    <w:rsid w:val="00A43C6E"/>
    <w:rsid w:val="00A43D8F"/>
    <w:rsid w:val="00A4412F"/>
    <w:rsid w:val="00A44397"/>
    <w:rsid w:val="00A4455D"/>
    <w:rsid w:val="00A44C27"/>
    <w:rsid w:val="00A45332"/>
    <w:rsid w:val="00A453D3"/>
    <w:rsid w:val="00A455E8"/>
    <w:rsid w:val="00A458A5"/>
    <w:rsid w:val="00A45CFB"/>
    <w:rsid w:val="00A46B6F"/>
    <w:rsid w:val="00A475D3"/>
    <w:rsid w:val="00A475F3"/>
    <w:rsid w:val="00A47EC4"/>
    <w:rsid w:val="00A50613"/>
    <w:rsid w:val="00A51044"/>
    <w:rsid w:val="00A515AB"/>
    <w:rsid w:val="00A51952"/>
    <w:rsid w:val="00A51977"/>
    <w:rsid w:val="00A51D78"/>
    <w:rsid w:val="00A52007"/>
    <w:rsid w:val="00A52038"/>
    <w:rsid w:val="00A520DB"/>
    <w:rsid w:val="00A52746"/>
    <w:rsid w:val="00A527A5"/>
    <w:rsid w:val="00A52961"/>
    <w:rsid w:val="00A52A35"/>
    <w:rsid w:val="00A52C03"/>
    <w:rsid w:val="00A53487"/>
    <w:rsid w:val="00A53944"/>
    <w:rsid w:val="00A53FB5"/>
    <w:rsid w:val="00A54149"/>
    <w:rsid w:val="00A5422A"/>
    <w:rsid w:val="00A54666"/>
    <w:rsid w:val="00A54712"/>
    <w:rsid w:val="00A548AA"/>
    <w:rsid w:val="00A54922"/>
    <w:rsid w:val="00A54F3B"/>
    <w:rsid w:val="00A54F8E"/>
    <w:rsid w:val="00A55588"/>
    <w:rsid w:val="00A55635"/>
    <w:rsid w:val="00A55DA6"/>
    <w:rsid w:val="00A55F4D"/>
    <w:rsid w:val="00A55F50"/>
    <w:rsid w:val="00A5622C"/>
    <w:rsid w:val="00A56666"/>
    <w:rsid w:val="00A569C2"/>
    <w:rsid w:val="00A575A0"/>
    <w:rsid w:val="00A57691"/>
    <w:rsid w:val="00A5772F"/>
    <w:rsid w:val="00A57BEB"/>
    <w:rsid w:val="00A57D13"/>
    <w:rsid w:val="00A60028"/>
    <w:rsid w:val="00A606EA"/>
    <w:rsid w:val="00A60BC6"/>
    <w:rsid w:val="00A60F3B"/>
    <w:rsid w:val="00A6128B"/>
    <w:rsid w:val="00A6161A"/>
    <w:rsid w:val="00A61816"/>
    <w:rsid w:val="00A6260E"/>
    <w:rsid w:val="00A62CBA"/>
    <w:rsid w:val="00A62ECD"/>
    <w:rsid w:val="00A63BCF"/>
    <w:rsid w:val="00A6468F"/>
    <w:rsid w:val="00A64C81"/>
    <w:rsid w:val="00A64E2B"/>
    <w:rsid w:val="00A65600"/>
    <w:rsid w:val="00A657AF"/>
    <w:rsid w:val="00A65804"/>
    <w:rsid w:val="00A658C5"/>
    <w:rsid w:val="00A65CB8"/>
    <w:rsid w:val="00A65F02"/>
    <w:rsid w:val="00A66088"/>
    <w:rsid w:val="00A6630D"/>
    <w:rsid w:val="00A66AC6"/>
    <w:rsid w:val="00A67358"/>
    <w:rsid w:val="00A6749C"/>
    <w:rsid w:val="00A67E34"/>
    <w:rsid w:val="00A67E65"/>
    <w:rsid w:val="00A70101"/>
    <w:rsid w:val="00A70556"/>
    <w:rsid w:val="00A70D21"/>
    <w:rsid w:val="00A70E2B"/>
    <w:rsid w:val="00A70E3F"/>
    <w:rsid w:val="00A70FD4"/>
    <w:rsid w:val="00A712B4"/>
    <w:rsid w:val="00A71363"/>
    <w:rsid w:val="00A71604"/>
    <w:rsid w:val="00A716B9"/>
    <w:rsid w:val="00A719CD"/>
    <w:rsid w:val="00A71DDB"/>
    <w:rsid w:val="00A72433"/>
    <w:rsid w:val="00A7289E"/>
    <w:rsid w:val="00A73128"/>
    <w:rsid w:val="00A73472"/>
    <w:rsid w:val="00A739B6"/>
    <w:rsid w:val="00A73A0C"/>
    <w:rsid w:val="00A73AAC"/>
    <w:rsid w:val="00A73C0A"/>
    <w:rsid w:val="00A73E9F"/>
    <w:rsid w:val="00A74907"/>
    <w:rsid w:val="00A74D75"/>
    <w:rsid w:val="00A74E48"/>
    <w:rsid w:val="00A74EE7"/>
    <w:rsid w:val="00A75399"/>
    <w:rsid w:val="00A755ED"/>
    <w:rsid w:val="00A76450"/>
    <w:rsid w:val="00A764C9"/>
    <w:rsid w:val="00A76536"/>
    <w:rsid w:val="00A7750F"/>
    <w:rsid w:val="00A7753E"/>
    <w:rsid w:val="00A77592"/>
    <w:rsid w:val="00A775F7"/>
    <w:rsid w:val="00A77A6F"/>
    <w:rsid w:val="00A809FA"/>
    <w:rsid w:val="00A80A4D"/>
    <w:rsid w:val="00A8161E"/>
    <w:rsid w:val="00A8184A"/>
    <w:rsid w:val="00A81A27"/>
    <w:rsid w:val="00A82982"/>
    <w:rsid w:val="00A82AA9"/>
    <w:rsid w:val="00A82CA7"/>
    <w:rsid w:val="00A82DB3"/>
    <w:rsid w:val="00A83005"/>
    <w:rsid w:val="00A83105"/>
    <w:rsid w:val="00A835E9"/>
    <w:rsid w:val="00A83897"/>
    <w:rsid w:val="00A83F59"/>
    <w:rsid w:val="00A84226"/>
    <w:rsid w:val="00A844E0"/>
    <w:rsid w:val="00A84938"/>
    <w:rsid w:val="00A84A1F"/>
    <w:rsid w:val="00A84B86"/>
    <w:rsid w:val="00A84BAD"/>
    <w:rsid w:val="00A84C41"/>
    <w:rsid w:val="00A84F1B"/>
    <w:rsid w:val="00A850FC"/>
    <w:rsid w:val="00A852E7"/>
    <w:rsid w:val="00A8556E"/>
    <w:rsid w:val="00A856BC"/>
    <w:rsid w:val="00A85A76"/>
    <w:rsid w:val="00A85DD9"/>
    <w:rsid w:val="00A85F88"/>
    <w:rsid w:val="00A8617B"/>
    <w:rsid w:val="00A863B4"/>
    <w:rsid w:val="00A86C67"/>
    <w:rsid w:val="00A86D84"/>
    <w:rsid w:val="00A870DB"/>
    <w:rsid w:val="00A8712E"/>
    <w:rsid w:val="00A872F0"/>
    <w:rsid w:val="00A8748C"/>
    <w:rsid w:val="00A874EF"/>
    <w:rsid w:val="00A876E4"/>
    <w:rsid w:val="00A879CD"/>
    <w:rsid w:val="00A87A73"/>
    <w:rsid w:val="00A90525"/>
    <w:rsid w:val="00A907CC"/>
    <w:rsid w:val="00A90AF4"/>
    <w:rsid w:val="00A9123E"/>
    <w:rsid w:val="00A91587"/>
    <w:rsid w:val="00A9165B"/>
    <w:rsid w:val="00A9200D"/>
    <w:rsid w:val="00A92529"/>
    <w:rsid w:val="00A92A6D"/>
    <w:rsid w:val="00A93540"/>
    <w:rsid w:val="00A93BDF"/>
    <w:rsid w:val="00A947CB"/>
    <w:rsid w:val="00A94F3D"/>
    <w:rsid w:val="00A9502D"/>
    <w:rsid w:val="00A9537C"/>
    <w:rsid w:val="00A957D8"/>
    <w:rsid w:val="00A958DA"/>
    <w:rsid w:val="00A95A62"/>
    <w:rsid w:val="00A9685A"/>
    <w:rsid w:val="00A96937"/>
    <w:rsid w:val="00A969B5"/>
    <w:rsid w:val="00A96D6D"/>
    <w:rsid w:val="00A96F83"/>
    <w:rsid w:val="00A9715D"/>
    <w:rsid w:val="00A97832"/>
    <w:rsid w:val="00A97C07"/>
    <w:rsid w:val="00A97D79"/>
    <w:rsid w:val="00AA0146"/>
    <w:rsid w:val="00AA0F02"/>
    <w:rsid w:val="00AA0FED"/>
    <w:rsid w:val="00AA1831"/>
    <w:rsid w:val="00AA1D2F"/>
    <w:rsid w:val="00AA1D48"/>
    <w:rsid w:val="00AA212E"/>
    <w:rsid w:val="00AA234F"/>
    <w:rsid w:val="00AA25A5"/>
    <w:rsid w:val="00AA28CF"/>
    <w:rsid w:val="00AA2B74"/>
    <w:rsid w:val="00AA300C"/>
    <w:rsid w:val="00AA309B"/>
    <w:rsid w:val="00AA30ED"/>
    <w:rsid w:val="00AA30F5"/>
    <w:rsid w:val="00AA31ED"/>
    <w:rsid w:val="00AA3216"/>
    <w:rsid w:val="00AA32DF"/>
    <w:rsid w:val="00AA4171"/>
    <w:rsid w:val="00AA462F"/>
    <w:rsid w:val="00AA46FD"/>
    <w:rsid w:val="00AA503F"/>
    <w:rsid w:val="00AA5858"/>
    <w:rsid w:val="00AA6705"/>
    <w:rsid w:val="00AA6B7D"/>
    <w:rsid w:val="00AA6FC3"/>
    <w:rsid w:val="00AA75A3"/>
    <w:rsid w:val="00AA773A"/>
    <w:rsid w:val="00AA7A81"/>
    <w:rsid w:val="00AA7C78"/>
    <w:rsid w:val="00AB01B5"/>
    <w:rsid w:val="00AB0938"/>
    <w:rsid w:val="00AB0AC3"/>
    <w:rsid w:val="00AB1751"/>
    <w:rsid w:val="00AB19A2"/>
    <w:rsid w:val="00AB24F7"/>
    <w:rsid w:val="00AB2767"/>
    <w:rsid w:val="00AB2A7E"/>
    <w:rsid w:val="00AB32CE"/>
    <w:rsid w:val="00AB381D"/>
    <w:rsid w:val="00AB3831"/>
    <w:rsid w:val="00AB413A"/>
    <w:rsid w:val="00AB4AC6"/>
    <w:rsid w:val="00AB4CC6"/>
    <w:rsid w:val="00AB4DA2"/>
    <w:rsid w:val="00AB4DA5"/>
    <w:rsid w:val="00AB4FF2"/>
    <w:rsid w:val="00AB52B5"/>
    <w:rsid w:val="00AB5F44"/>
    <w:rsid w:val="00AB6CDC"/>
    <w:rsid w:val="00AB7589"/>
    <w:rsid w:val="00AB75A1"/>
    <w:rsid w:val="00AB7691"/>
    <w:rsid w:val="00AB7C5B"/>
    <w:rsid w:val="00AC0444"/>
    <w:rsid w:val="00AC053E"/>
    <w:rsid w:val="00AC07C4"/>
    <w:rsid w:val="00AC0BA0"/>
    <w:rsid w:val="00AC13AB"/>
    <w:rsid w:val="00AC14B9"/>
    <w:rsid w:val="00AC173B"/>
    <w:rsid w:val="00AC19AD"/>
    <w:rsid w:val="00AC1ED7"/>
    <w:rsid w:val="00AC28A7"/>
    <w:rsid w:val="00AC2CA0"/>
    <w:rsid w:val="00AC35CC"/>
    <w:rsid w:val="00AC3D85"/>
    <w:rsid w:val="00AC3F00"/>
    <w:rsid w:val="00AC44B6"/>
    <w:rsid w:val="00AC4A57"/>
    <w:rsid w:val="00AC52EC"/>
    <w:rsid w:val="00AC55CE"/>
    <w:rsid w:val="00AC55F5"/>
    <w:rsid w:val="00AC5866"/>
    <w:rsid w:val="00AC5C3C"/>
    <w:rsid w:val="00AC5C54"/>
    <w:rsid w:val="00AC68CD"/>
    <w:rsid w:val="00AC7272"/>
    <w:rsid w:val="00AC7AA1"/>
    <w:rsid w:val="00AC7E51"/>
    <w:rsid w:val="00AD017E"/>
    <w:rsid w:val="00AD030B"/>
    <w:rsid w:val="00AD0556"/>
    <w:rsid w:val="00AD0621"/>
    <w:rsid w:val="00AD0772"/>
    <w:rsid w:val="00AD103D"/>
    <w:rsid w:val="00AD148A"/>
    <w:rsid w:val="00AD18A8"/>
    <w:rsid w:val="00AD20F4"/>
    <w:rsid w:val="00AD269F"/>
    <w:rsid w:val="00AD2701"/>
    <w:rsid w:val="00AD2837"/>
    <w:rsid w:val="00AD295E"/>
    <w:rsid w:val="00AD2A18"/>
    <w:rsid w:val="00AD31C0"/>
    <w:rsid w:val="00AD3210"/>
    <w:rsid w:val="00AD329A"/>
    <w:rsid w:val="00AD361B"/>
    <w:rsid w:val="00AD3ACA"/>
    <w:rsid w:val="00AD4275"/>
    <w:rsid w:val="00AD460E"/>
    <w:rsid w:val="00AD4D21"/>
    <w:rsid w:val="00AD5055"/>
    <w:rsid w:val="00AD5132"/>
    <w:rsid w:val="00AD51A9"/>
    <w:rsid w:val="00AD5359"/>
    <w:rsid w:val="00AD5690"/>
    <w:rsid w:val="00AD5994"/>
    <w:rsid w:val="00AD5DFA"/>
    <w:rsid w:val="00AD6D41"/>
    <w:rsid w:val="00AD6F72"/>
    <w:rsid w:val="00AD705E"/>
    <w:rsid w:val="00AD71FC"/>
    <w:rsid w:val="00AD7352"/>
    <w:rsid w:val="00AD7825"/>
    <w:rsid w:val="00AE0343"/>
    <w:rsid w:val="00AE0A5D"/>
    <w:rsid w:val="00AE1132"/>
    <w:rsid w:val="00AE1150"/>
    <w:rsid w:val="00AE203B"/>
    <w:rsid w:val="00AE20D8"/>
    <w:rsid w:val="00AE22A7"/>
    <w:rsid w:val="00AE22F5"/>
    <w:rsid w:val="00AE34DA"/>
    <w:rsid w:val="00AE350B"/>
    <w:rsid w:val="00AE35DD"/>
    <w:rsid w:val="00AE3FBA"/>
    <w:rsid w:val="00AE4864"/>
    <w:rsid w:val="00AE4990"/>
    <w:rsid w:val="00AE568B"/>
    <w:rsid w:val="00AE633B"/>
    <w:rsid w:val="00AE64A8"/>
    <w:rsid w:val="00AE786F"/>
    <w:rsid w:val="00AF01E9"/>
    <w:rsid w:val="00AF1061"/>
    <w:rsid w:val="00AF1BBC"/>
    <w:rsid w:val="00AF1BEE"/>
    <w:rsid w:val="00AF1F05"/>
    <w:rsid w:val="00AF2314"/>
    <w:rsid w:val="00AF26C5"/>
    <w:rsid w:val="00AF2A59"/>
    <w:rsid w:val="00AF2B63"/>
    <w:rsid w:val="00AF2CB4"/>
    <w:rsid w:val="00AF327B"/>
    <w:rsid w:val="00AF335A"/>
    <w:rsid w:val="00AF3371"/>
    <w:rsid w:val="00AF39AD"/>
    <w:rsid w:val="00AF3C15"/>
    <w:rsid w:val="00AF3C77"/>
    <w:rsid w:val="00AF4330"/>
    <w:rsid w:val="00AF48A0"/>
    <w:rsid w:val="00AF4A9A"/>
    <w:rsid w:val="00AF4BB2"/>
    <w:rsid w:val="00AF4E87"/>
    <w:rsid w:val="00AF542A"/>
    <w:rsid w:val="00AF54DC"/>
    <w:rsid w:val="00AF5682"/>
    <w:rsid w:val="00AF5B22"/>
    <w:rsid w:val="00AF638B"/>
    <w:rsid w:val="00AF6BA8"/>
    <w:rsid w:val="00AF6DA4"/>
    <w:rsid w:val="00AF6E2E"/>
    <w:rsid w:val="00AF721F"/>
    <w:rsid w:val="00AF7425"/>
    <w:rsid w:val="00AF7482"/>
    <w:rsid w:val="00AF7B27"/>
    <w:rsid w:val="00AF7F72"/>
    <w:rsid w:val="00B000BE"/>
    <w:rsid w:val="00B00369"/>
    <w:rsid w:val="00B0044F"/>
    <w:rsid w:val="00B00A2B"/>
    <w:rsid w:val="00B00EB1"/>
    <w:rsid w:val="00B00F9A"/>
    <w:rsid w:val="00B01230"/>
    <w:rsid w:val="00B01431"/>
    <w:rsid w:val="00B016F2"/>
    <w:rsid w:val="00B01AC8"/>
    <w:rsid w:val="00B025F7"/>
    <w:rsid w:val="00B027FE"/>
    <w:rsid w:val="00B028FB"/>
    <w:rsid w:val="00B02A4E"/>
    <w:rsid w:val="00B02D0C"/>
    <w:rsid w:val="00B02DE1"/>
    <w:rsid w:val="00B03555"/>
    <w:rsid w:val="00B03560"/>
    <w:rsid w:val="00B036D9"/>
    <w:rsid w:val="00B0375C"/>
    <w:rsid w:val="00B037B2"/>
    <w:rsid w:val="00B038F9"/>
    <w:rsid w:val="00B039E7"/>
    <w:rsid w:val="00B04240"/>
    <w:rsid w:val="00B0474D"/>
    <w:rsid w:val="00B0486F"/>
    <w:rsid w:val="00B04F9F"/>
    <w:rsid w:val="00B05070"/>
    <w:rsid w:val="00B0536B"/>
    <w:rsid w:val="00B0554F"/>
    <w:rsid w:val="00B0593A"/>
    <w:rsid w:val="00B05E1D"/>
    <w:rsid w:val="00B060CA"/>
    <w:rsid w:val="00B06623"/>
    <w:rsid w:val="00B0693C"/>
    <w:rsid w:val="00B077FA"/>
    <w:rsid w:val="00B079DC"/>
    <w:rsid w:val="00B10444"/>
    <w:rsid w:val="00B104CB"/>
    <w:rsid w:val="00B10A33"/>
    <w:rsid w:val="00B10ABB"/>
    <w:rsid w:val="00B10D90"/>
    <w:rsid w:val="00B113D1"/>
    <w:rsid w:val="00B1154E"/>
    <w:rsid w:val="00B118E7"/>
    <w:rsid w:val="00B11917"/>
    <w:rsid w:val="00B11B86"/>
    <w:rsid w:val="00B11F28"/>
    <w:rsid w:val="00B121C7"/>
    <w:rsid w:val="00B12FD4"/>
    <w:rsid w:val="00B131B4"/>
    <w:rsid w:val="00B13227"/>
    <w:rsid w:val="00B13D29"/>
    <w:rsid w:val="00B13F42"/>
    <w:rsid w:val="00B141AF"/>
    <w:rsid w:val="00B147EA"/>
    <w:rsid w:val="00B14CB0"/>
    <w:rsid w:val="00B14FCD"/>
    <w:rsid w:val="00B1567B"/>
    <w:rsid w:val="00B15BF6"/>
    <w:rsid w:val="00B16C51"/>
    <w:rsid w:val="00B16DE3"/>
    <w:rsid w:val="00B1708C"/>
    <w:rsid w:val="00B17349"/>
    <w:rsid w:val="00B17611"/>
    <w:rsid w:val="00B17826"/>
    <w:rsid w:val="00B17B0A"/>
    <w:rsid w:val="00B20132"/>
    <w:rsid w:val="00B20527"/>
    <w:rsid w:val="00B2176B"/>
    <w:rsid w:val="00B2194A"/>
    <w:rsid w:val="00B21B69"/>
    <w:rsid w:val="00B21D71"/>
    <w:rsid w:val="00B21FFF"/>
    <w:rsid w:val="00B221D2"/>
    <w:rsid w:val="00B22388"/>
    <w:rsid w:val="00B2242C"/>
    <w:rsid w:val="00B229C8"/>
    <w:rsid w:val="00B22C51"/>
    <w:rsid w:val="00B22EF8"/>
    <w:rsid w:val="00B22FAA"/>
    <w:rsid w:val="00B23506"/>
    <w:rsid w:val="00B2352E"/>
    <w:rsid w:val="00B23537"/>
    <w:rsid w:val="00B235ED"/>
    <w:rsid w:val="00B2448C"/>
    <w:rsid w:val="00B245DC"/>
    <w:rsid w:val="00B24AEF"/>
    <w:rsid w:val="00B24E27"/>
    <w:rsid w:val="00B24F91"/>
    <w:rsid w:val="00B2507D"/>
    <w:rsid w:val="00B2514C"/>
    <w:rsid w:val="00B260F9"/>
    <w:rsid w:val="00B267AF"/>
    <w:rsid w:val="00B26C9E"/>
    <w:rsid w:val="00B26F9D"/>
    <w:rsid w:val="00B272BB"/>
    <w:rsid w:val="00B27857"/>
    <w:rsid w:val="00B27983"/>
    <w:rsid w:val="00B27F6C"/>
    <w:rsid w:val="00B30169"/>
    <w:rsid w:val="00B305E7"/>
    <w:rsid w:val="00B3074E"/>
    <w:rsid w:val="00B31721"/>
    <w:rsid w:val="00B31A51"/>
    <w:rsid w:val="00B32225"/>
    <w:rsid w:val="00B32735"/>
    <w:rsid w:val="00B32893"/>
    <w:rsid w:val="00B32BF1"/>
    <w:rsid w:val="00B32EC3"/>
    <w:rsid w:val="00B32ED5"/>
    <w:rsid w:val="00B3457F"/>
    <w:rsid w:val="00B345C3"/>
    <w:rsid w:val="00B34C2B"/>
    <w:rsid w:val="00B34EA3"/>
    <w:rsid w:val="00B35FFB"/>
    <w:rsid w:val="00B3607C"/>
    <w:rsid w:val="00B3615B"/>
    <w:rsid w:val="00B36821"/>
    <w:rsid w:val="00B36E6D"/>
    <w:rsid w:val="00B36EA2"/>
    <w:rsid w:val="00B370C1"/>
    <w:rsid w:val="00B37534"/>
    <w:rsid w:val="00B406D4"/>
    <w:rsid w:val="00B40AAF"/>
    <w:rsid w:val="00B410A8"/>
    <w:rsid w:val="00B4199E"/>
    <w:rsid w:val="00B41C85"/>
    <w:rsid w:val="00B41F6C"/>
    <w:rsid w:val="00B41F86"/>
    <w:rsid w:val="00B42F55"/>
    <w:rsid w:val="00B43021"/>
    <w:rsid w:val="00B43284"/>
    <w:rsid w:val="00B43488"/>
    <w:rsid w:val="00B435B0"/>
    <w:rsid w:val="00B43728"/>
    <w:rsid w:val="00B43922"/>
    <w:rsid w:val="00B44C16"/>
    <w:rsid w:val="00B44D17"/>
    <w:rsid w:val="00B44EA6"/>
    <w:rsid w:val="00B44EB7"/>
    <w:rsid w:val="00B45162"/>
    <w:rsid w:val="00B453D1"/>
    <w:rsid w:val="00B456A0"/>
    <w:rsid w:val="00B45AA5"/>
    <w:rsid w:val="00B45C3D"/>
    <w:rsid w:val="00B45EA5"/>
    <w:rsid w:val="00B46451"/>
    <w:rsid w:val="00B47088"/>
    <w:rsid w:val="00B4739D"/>
    <w:rsid w:val="00B47857"/>
    <w:rsid w:val="00B478DA"/>
    <w:rsid w:val="00B479E7"/>
    <w:rsid w:val="00B47B15"/>
    <w:rsid w:val="00B5031E"/>
    <w:rsid w:val="00B50641"/>
    <w:rsid w:val="00B5064C"/>
    <w:rsid w:val="00B506AC"/>
    <w:rsid w:val="00B50BDB"/>
    <w:rsid w:val="00B51154"/>
    <w:rsid w:val="00B5163D"/>
    <w:rsid w:val="00B51972"/>
    <w:rsid w:val="00B51C69"/>
    <w:rsid w:val="00B520ED"/>
    <w:rsid w:val="00B5223C"/>
    <w:rsid w:val="00B527B0"/>
    <w:rsid w:val="00B52A97"/>
    <w:rsid w:val="00B52AF2"/>
    <w:rsid w:val="00B53236"/>
    <w:rsid w:val="00B53542"/>
    <w:rsid w:val="00B5356B"/>
    <w:rsid w:val="00B538C4"/>
    <w:rsid w:val="00B53A78"/>
    <w:rsid w:val="00B53D61"/>
    <w:rsid w:val="00B53D87"/>
    <w:rsid w:val="00B54AD4"/>
    <w:rsid w:val="00B54AFE"/>
    <w:rsid w:val="00B552ED"/>
    <w:rsid w:val="00B554E1"/>
    <w:rsid w:val="00B55617"/>
    <w:rsid w:val="00B557FC"/>
    <w:rsid w:val="00B55915"/>
    <w:rsid w:val="00B55DB2"/>
    <w:rsid w:val="00B55E6A"/>
    <w:rsid w:val="00B561F3"/>
    <w:rsid w:val="00B56646"/>
    <w:rsid w:val="00B56BEC"/>
    <w:rsid w:val="00B56D2C"/>
    <w:rsid w:val="00B571BB"/>
    <w:rsid w:val="00B57558"/>
    <w:rsid w:val="00B578FA"/>
    <w:rsid w:val="00B579CB"/>
    <w:rsid w:val="00B57C7F"/>
    <w:rsid w:val="00B60A60"/>
    <w:rsid w:val="00B60E54"/>
    <w:rsid w:val="00B60F4A"/>
    <w:rsid w:val="00B613B0"/>
    <w:rsid w:val="00B615BA"/>
    <w:rsid w:val="00B6187C"/>
    <w:rsid w:val="00B61D55"/>
    <w:rsid w:val="00B61FB9"/>
    <w:rsid w:val="00B62797"/>
    <w:rsid w:val="00B62F9E"/>
    <w:rsid w:val="00B631DB"/>
    <w:rsid w:val="00B63FBE"/>
    <w:rsid w:val="00B64152"/>
    <w:rsid w:val="00B64748"/>
    <w:rsid w:val="00B650DA"/>
    <w:rsid w:val="00B65140"/>
    <w:rsid w:val="00B66971"/>
    <w:rsid w:val="00B66E44"/>
    <w:rsid w:val="00B67632"/>
    <w:rsid w:val="00B67678"/>
    <w:rsid w:val="00B67A64"/>
    <w:rsid w:val="00B703B3"/>
    <w:rsid w:val="00B70A20"/>
    <w:rsid w:val="00B70B03"/>
    <w:rsid w:val="00B70CE1"/>
    <w:rsid w:val="00B70E19"/>
    <w:rsid w:val="00B717E6"/>
    <w:rsid w:val="00B71C00"/>
    <w:rsid w:val="00B7211B"/>
    <w:rsid w:val="00B7252F"/>
    <w:rsid w:val="00B7276F"/>
    <w:rsid w:val="00B72DA5"/>
    <w:rsid w:val="00B7469A"/>
    <w:rsid w:val="00B7586E"/>
    <w:rsid w:val="00B76B57"/>
    <w:rsid w:val="00B76D45"/>
    <w:rsid w:val="00B76FA8"/>
    <w:rsid w:val="00B7710A"/>
    <w:rsid w:val="00B771CF"/>
    <w:rsid w:val="00B7735D"/>
    <w:rsid w:val="00B774FA"/>
    <w:rsid w:val="00B776A7"/>
    <w:rsid w:val="00B77AE6"/>
    <w:rsid w:val="00B77C36"/>
    <w:rsid w:val="00B77CEE"/>
    <w:rsid w:val="00B80258"/>
    <w:rsid w:val="00B80620"/>
    <w:rsid w:val="00B81137"/>
    <w:rsid w:val="00B81575"/>
    <w:rsid w:val="00B81B54"/>
    <w:rsid w:val="00B81B71"/>
    <w:rsid w:val="00B81E56"/>
    <w:rsid w:val="00B822A6"/>
    <w:rsid w:val="00B82CE6"/>
    <w:rsid w:val="00B82E85"/>
    <w:rsid w:val="00B835B8"/>
    <w:rsid w:val="00B8386F"/>
    <w:rsid w:val="00B83A02"/>
    <w:rsid w:val="00B83D53"/>
    <w:rsid w:val="00B83E85"/>
    <w:rsid w:val="00B83EB5"/>
    <w:rsid w:val="00B843C2"/>
    <w:rsid w:val="00B845A5"/>
    <w:rsid w:val="00B845B1"/>
    <w:rsid w:val="00B84DD6"/>
    <w:rsid w:val="00B8507F"/>
    <w:rsid w:val="00B853FF"/>
    <w:rsid w:val="00B857E8"/>
    <w:rsid w:val="00B858FD"/>
    <w:rsid w:val="00B85B82"/>
    <w:rsid w:val="00B85E43"/>
    <w:rsid w:val="00B86896"/>
    <w:rsid w:val="00B86B54"/>
    <w:rsid w:val="00B86C65"/>
    <w:rsid w:val="00B86C83"/>
    <w:rsid w:val="00B87731"/>
    <w:rsid w:val="00B8791C"/>
    <w:rsid w:val="00B87987"/>
    <w:rsid w:val="00B87A72"/>
    <w:rsid w:val="00B90A88"/>
    <w:rsid w:val="00B915E6"/>
    <w:rsid w:val="00B91B59"/>
    <w:rsid w:val="00B91D56"/>
    <w:rsid w:val="00B91ED7"/>
    <w:rsid w:val="00B92405"/>
    <w:rsid w:val="00B92506"/>
    <w:rsid w:val="00B93088"/>
    <w:rsid w:val="00B932BB"/>
    <w:rsid w:val="00B93483"/>
    <w:rsid w:val="00B93A91"/>
    <w:rsid w:val="00B93DD2"/>
    <w:rsid w:val="00B945FD"/>
    <w:rsid w:val="00B9461B"/>
    <w:rsid w:val="00B9481B"/>
    <w:rsid w:val="00B95113"/>
    <w:rsid w:val="00B9580D"/>
    <w:rsid w:val="00B95C04"/>
    <w:rsid w:val="00B95C32"/>
    <w:rsid w:val="00B95E65"/>
    <w:rsid w:val="00B96CA3"/>
    <w:rsid w:val="00B96EBB"/>
    <w:rsid w:val="00B97291"/>
    <w:rsid w:val="00B97453"/>
    <w:rsid w:val="00B975FF"/>
    <w:rsid w:val="00B976F4"/>
    <w:rsid w:val="00B978AA"/>
    <w:rsid w:val="00B978C5"/>
    <w:rsid w:val="00B97AEC"/>
    <w:rsid w:val="00BA084A"/>
    <w:rsid w:val="00BA0F49"/>
    <w:rsid w:val="00BA0FC1"/>
    <w:rsid w:val="00BA143D"/>
    <w:rsid w:val="00BA1644"/>
    <w:rsid w:val="00BA17DF"/>
    <w:rsid w:val="00BA21A3"/>
    <w:rsid w:val="00BA227A"/>
    <w:rsid w:val="00BA2463"/>
    <w:rsid w:val="00BA24B7"/>
    <w:rsid w:val="00BA255C"/>
    <w:rsid w:val="00BA26BA"/>
    <w:rsid w:val="00BA2A15"/>
    <w:rsid w:val="00BA2BD3"/>
    <w:rsid w:val="00BA2ED1"/>
    <w:rsid w:val="00BA32BA"/>
    <w:rsid w:val="00BA46D7"/>
    <w:rsid w:val="00BA477A"/>
    <w:rsid w:val="00BA4EEF"/>
    <w:rsid w:val="00BA4EF2"/>
    <w:rsid w:val="00BA556D"/>
    <w:rsid w:val="00BA57AC"/>
    <w:rsid w:val="00BA58AA"/>
    <w:rsid w:val="00BA6052"/>
    <w:rsid w:val="00BA6490"/>
    <w:rsid w:val="00BA7315"/>
    <w:rsid w:val="00BA759A"/>
    <w:rsid w:val="00BA76FE"/>
    <w:rsid w:val="00BA7D97"/>
    <w:rsid w:val="00BB03A9"/>
    <w:rsid w:val="00BB03F5"/>
    <w:rsid w:val="00BB063D"/>
    <w:rsid w:val="00BB069F"/>
    <w:rsid w:val="00BB0A7C"/>
    <w:rsid w:val="00BB14BC"/>
    <w:rsid w:val="00BB1849"/>
    <w:rsid w:val="00BB203A"/>
    <w:rsid w:val="00BB2433"/>
    <w:rsid w:val="00BB248A"/>
    <w:rsid w:val="00BB2808"/>
    <w:rsid w:val="00BB2832"/>
    <w:rsid w:val="00BB2E0B"/>
    <w:rsid w:val="00BB30B9"/>
    <w:rsid w:val="00BB30C0"/>
    <w:rsid w:val="00BB3138"/>
    <w:rsid w:val="00BB33F7"/>
    <w:rsid w:val="00BB36D3"/>
    <w:rsid w:val="00BB3E62"/>
    <w:rsid w:val="00BB431E"/>
    <w:rsid w:val="00BB4B91"/>
    <w:rsid w:val="00BB4D4F"/>
    <w:rsid w:val="00BB56B4"/>
    <w:rsid w:val="00BB5783"/>
    <w:rsid w:val="00BB5AA6"/>
    <w:rsid w:val="00BB5D03"/>
    <w:rsid w:val="00BB5D41"/>
    <w:rsid w:val="00BB66A4"/>
    <w:rsid w:val="00BB7474"/>
    <w:rsid w:val="00BB7E4B"/>
    <w:rsid w:val="00BC01F5"/>
    <w:rsid w:val="00BC02F1"/>
    <w:rsid w:val="00BC09C1"/>
    <w:rsid w:val="00BC0B01"/>
    <w:rsid w:val="00BC0BF8"/>
    <w:rsid w:val="00BC219B"/>
    <w:rsid w:val="00BC2615"/>
    <w:rsid w:val="00BC2B6A"/>
    <w:rsid w:val="00BC2DE1"/>
    <w:rsid w:val="00BC30B2"/>
    <w:rsid w:val="00BC3190"/>
    <w:rsid w:val="00BC33DF"/>
    <w:rsid w:val="00BC37D4"/>
    <w:rsid w:val="00BC44CD"/>
    <w:rsid w:val="00BC4ECF"/>
    <w:rsid w:val="00BC57EB"/>
    <w:rsid w:val="00BC5870"/>
    <w:rsid w:val="00BC6505"/>
    <w:rsid w:val="00BC65A0"/>
    <w:rsid w:val="00BC7508"/>
    <w:rsid w:val="00BC764E"/>
    <w:rsid w:val="00BC7881"/>
    <w:rsid w:val="00BC7FE4"/>
    <w:rsid w:val="00BD0009"/>
    <w:rsid w:val="00BD0237"/>
    <w:rsid w:val="00BD03B4"/>
    <w:rsid w:val="00BD067B"/>
    <w:rsid w:val="00BD0EC6"/>
    <w:rsid w:val="00BD0FD4"/>
    <w:rsid w:val="00BD1295"/>
    <w:rsid w:val="00BD198C"/>
    <w:rsid w:val="00BD1CA9"/>
    <w:rsid w:val="00BD1D56"/>
    <w:rsid w:val="00BD1FC3"/>
    <w:rsid w:val="00BD3032"/>
    <w:rsid w:val="00BD30E4"/>
    <w:rsid w:val="00BD339D"/>
    <w:rsid w:val="00BD3821"/>
    <w:rsid w:val="00BD3B89"/>
    <w:rsid w:val="00BD3E77"/>
    <w:rsid w:val="00BD4838"/>
    <w:rsid w:val="00BD57B7"/>
    <w:rsid w:val="00BD595F"/>
    <w:rsid w:val="00BD5DE0"/>
    <w:rsid w:val="00BD5E27"/>
    <w:rsid w:val="00BD6772"/>
    <w:rsid w:val="00BD67D4"/>
    <w:rsid w:val="00BD6BD0"/>
    <w:rsid w:val="00BD7DE4"/>
    <w:rsid w:val="00BE0C2A"/>
    <w:rsid w:val="00BE16CC"/>
    <w:rsid w:val="00BE1CFE"/>
    <w:rsid w:val="00BE1DEE"/>
    <w:rsid w:val="00BE2178"/>
    <w:rsid w:val="00BE2361"/>
    <w:rsid w:val="00BE23AE"/>
    <w:rsid w:val="00BE23D2"/>
    <w:rsid w:val="00BE2606"/>
    <w:rsid w:val="00BE2744"/>
    <w:rsid w:val="00BE2A56"/>
    <w:rsid w:val="00BE351F"/>
    <w:rsid w:val="00BE3739"/>
    <w:rsid w:val="00BE417F"/>
    <w:rsid w:val="00BE4374"/>
    <w:rsid w:val="00BE451A"/>
    <w:rsid w:val="00BE451D"/>
    <w:rsid w:val="00BE46DB"/>
    <w:rsid w:val="00BE530D"/>
    <w:rsid w:val="00BE55E6"/>
    <w:rsid w:val="00BE564A"/>
    <w:rsid w:val="00BE5DEB"/>
    <w:rsid w:val="00BE5E20"/>
    <w:rsid w:val="00BE5E81"/>
    <w:rsid w:val="00BE60D0"/>
    <w:rsid w:val="00BE6259"/>
    <w:rsid w:val="00BE6406"/>
    <w:rsid w:val="00BE6A35"/>
    <w:rsid w:val="00BE6B36"/>
    <w:rsid w:val="00BE6E1C"/>
    <w:rsid w:val="00BE71C0"/>
    <w:rsid w:val="00BE76EA"/>
    <w:rsid w:val="00BE7F4E"/>
    <w:rsid w:val="00BF0AE3"/>
    <w:rsid w:val="00BF0B82"/>
    <w:rsid w:val="00BF1321"/>
    <w:rsid w:val="00BF1B90"/>
    <w:rsid w:val="00BF1E76"/>
    <w:rsid w:val="00BF23CD"/>
    <w:rsid w:val="00BF246F"/>
    <w:rsid w:val="00BF27B4"/>
    <w:rsid w:val="00BF2D55"/>
    <w:rsid w:val="00BF316A"/>
    <w:rsid w:val="00BF359F"/>
    <w:rsid w:val="00BF3C92"/>
    <w:rsid w:val="00BF45FE"/>
    <w:rsid w:val="00BF47B6"/>
    <w:rsid w:val="00BF49CE"/>
    <w:rsid w:val="00BF4EAA"/>
    <w:rsid w:val="00BF4F4B"/>
    <w:rsid w:val="00BF5479"/>
    <w:rsid w:val="00BF5991"/>
    <w:rsid w:val="00BF5E4F"/>
    <w:rsid w:val="00BF6400"/>
    <w:rsid w:val="00BF657E"/>
    <w:rsid w:val="00BF6A26"/>
    <w:rsid w:val="00BF6EAD"/>
    <w:rsid w:val="00BF7520"/>
    <w:rsid w:val="00BF7FF1"/>
    <w:rsid w:val="00C00597"/>
    <w:rsid w:val="00C00AC8"/>
    <w:rsid w:val="00C00D38"/>
    <w:rsid w:val="00C00F18"/>
    <w:rsid w:val="00C01513"/>
    <w:rsid w:val="00C01520"/>
    <w:rsid w:val="00C01561"/>
    <w:rsid w:val="00C01ABD"/>
    <w:rsid w:val="00C02332"/>
    <w:rsid w:val="00C025AA"/>
    <w:rsid w:val="00C02958"/>
    <w:rsid w:val="00C02C65"/>
    <w:rsid w:val="00C02CAD"/>
    <w:rsid w:val="00C02FD2"/>
    <w:rsid w:val="00C0352C"/>
    <w:rsid w:val="00C035D3"/>
    <w:rsid w:val="00C038B0"/>
    <w:rsid w:val="00C03A16"/>
    <w:rsid w:val="00C03E53"/>
    <w:rsid w:val="00C04061"/>
    <w:rsid w:val="00C04193"/>
    <w:rsid w:val="00C04553"/>
    <w:rsid w:val="00C04607"/>
    <w:rsid w:val="00C047AB"/>
    <w:rsid w:val="00C04D82"/>
    <w:rsid w:val="00C05582"/>
    <w:rsid w:val="00C056A1"/>
    <w:rsid w:val="00C05A64"/>
    <w:rsid w:val="00C05DB3"/>
    <w:rsid w:val="00C0604A"/>
    <w:rsid w:val="00C0617E"/>
    <w:rsid w:val="00C06823"/>
    <w:rsid w:val="00C068F8"/>
    <w:rsid w:val="00C06BF0"/>
    <w:rsid w:val="00C06FC3"/>
    <w:rsid w:val="00C0739F"/>
    <w:rsid w:val="00C07833"/>
    <w:rsid w:val="00C07DE9"/>
    <w:rsid w:val="00C102B3"/>
    <w:rsid w:val="00C1041D"/>
    <w:rsid w:val="00C1046B"/>
    <w:rsid w:val="00C105ED"/>
    <w:rsid w:val="00C11260"/>
    <w:rsid w:val="00C11BB7"/>
    <w:rsid w:val="00C11CB5"/>
    <w:rsid w:val="00C11D55"/>
    <w:rsid w:val="00C1215E"/>
    <w:rsid w:val="00C12452"/>
    <w:rsid w:val="00C125B7"/>
    <w:rsid w:val="00C12691"/>
    <w:rsid w:val="00C1283D"/>
    <w:rsid w:val="00C12949"/>
    <w:rsid w:val="00C12C27"/>
    <w:rsid w:val="00C12F17"/>
    <w:rsid w:val="00C131B6"/>
    <w:rsid w:val="00C13EBA"/>
    <w:rsid w:val="00C13EDB"/>
    <w:rsid w:val="00C142AC"/>
    <w:rsid w:val="00C145AC"/>
    <w:rsid w:val="00C146D0"/>
    <w:rsid w:val="00C15508"/>
    <w:rsid w:val="00C158FA"/>
    <w:rsid w:val="00C15ACB"/>
    <w:rsid w:val="00C15F9F"/>
    <w:rsid w:val="00C165A1"/>
    <w:rsid w:val="00C16D13"/>
    <w:rsid w:val="00C16DC0"/>
    <w:rsid w:val="00C20320"/>
    <w:rsid w:val="00C20A24"/>
    <w:rsid w:val="00C21264"/>
    <w:rsid w:val="00C219F6"/>
    <w:rsid w:val="00C21A22"/>
    <w:rsid w:val="00C21A54"/>
    <w:rsid w:val="00C21D49"/>
    <w:rsid w:val="00C21D4B"/>
    <w:rsid w:val="00C22619"/>
    <w:rsid w:val="00C22F09"/>
    <w:rsid w:val="00C22FDB"/>
    <w:rsid w:val="00C2302C"/>
    <w:rsid w:val="00C2303E"/>
    <w:rsid w:val="00C238DE"/>
    <w:rsid w:val="00C24047"/>
    <w:rsid w:val="00C24245"/>
    <w:rsid w:val="00C24525"/>
    <w:rsid w:val="00C2495C"/>
    <w:rsid w:val="00C24A95"/>
    <w:rsid w:val="00C24D31"/>
    <w:rsid w:val="00C25260"/>
    <w:rsid w:val="00C25A75"/>
    <w:rsid w:val="00C26031"/>
    <w:rsid w:val="00C26140"/>
    <w:rsid w:val="00C262FA"/>
    <w:rsid w:val="00C26B1D"/>
    <w:rsid w:val="00C301FA"/>
    <w:rsid w:val="00C304C8"/>
    <w:rsid w:val="00C3092B"/>
    <w:rsid w:val="00C30A11"/>
    <w:rsid w:val="00C30A93"/>
    <w:rsid w:val="00C30BE4"/>
    <w:rsid w:val="00C30DD5"/>
    <w:rsid w:val="00C31013"/>
    <w:rsid w:val="00C3115A"/>
    <w:rsid w:val="00C31653"/>
    <w:rsid w:val="00C323A9"/>
    <w:rsid w:val="00C32B4A"/>
    <w:rsid w:val="00C33D3C"/>
    <w:rsid w:val="00C34125"/>
    <w:rsid w:val="00C34316"/>
    <w:rsid w:val="00C343E2"/>
    <w:rsid w:val="00C34579"/>
    <w:rsid w:val="00C34928"/>
    <w:rsid w:val="00C34DEF"/>
    <w:rsid w:val="00C34F44"/>
    <w:rsid w:val="00C356BA"/>
    <w:rsid w:val="00C35C27"/>
    <w:rsid w:val="00C35EE5"/>
    <w:rsid w:val="00C35F8A"/>
    <w:rsid w:val="00C35FBF"/>
    <w:rsid w:val="00C36E8F"/>
    <w:rsid w:val="00C37160"/>
    <w:rsid w:val="00C3747A"/>
    <w:rsid w:val="00C376DA"/>
    <w:rsid w:val="00C376DB"/>
    <w:rsid w:val="00C377D3"/>
    <w:rsid w:val="00C37A8B"/>
    <w:rsid w:val="00C40132"/>
    <w:rsid w:val="00C40240"/>
    <w:rsid w:val="00C40745"/>
    <w:rsid w:val="00C40986"/>
    <w:rsid w:val="00C40CAA"/>
    <w:rsid w:val="00C410C9"/>
    <w:rsid w:val="00C410CA"/>
    <w:rsid w:val="00C4167D"/>
    <w:rsid w:val="00C42183"/>
    <w:rsid w:val="00C42550"/>
    <w:rsid w:val="00C427FC"/>
    <w:rsid w:val="00C42A95"/>
    <w:rsid w:val="00C42D4A"/>
    <w:rsid w:val="00C42F3C"/>
    <w:rsid w:val="00C43009"/>
    <w:rsid w:val="00C434B9"/>
    <w:rsid w:val="00C43D56"/>
    <w:rsid w:val="00C4465B"/>
    <w:rsid w:val="00C4472B"/>
    <w:rsid w:val="00C449B1"/>
    <w:rsid w:val="00C44BC9"/>
    <w:rsid w:val="00C450DC"/>
    <w:rsid w:val="00C45229"/>
    <w:rsid w:val="00C4581C"/>
    <w:rsid w:val="00C4596C"/>
    <w:rsid w:val="00C45E2F"/>
    <w:rsid w:val="00C45EC2"/>
    <w:rsid w:val="00C4600D"/>
    <w:rsid w:val="00C462A1"/>
    <w:rsid w:val="00C46A2A"/>
    <w:rsid w:val="00C46E34"/>
    <w:rsid w:val="00C47063"/>
    <w:rsid w:val="00C4735B"/>
    <w:rsid w:val="00C476A2"/>
    <w:rsid w:val="00C47834"/>
    <w:rsid w:val="00C479E6"/>
    <w:rsid w:val="00C50131"/>
    <w:rsid w:val="00C50354"/>
    <w:rsid w:val="00C50917"/>
    <w:rsid w:val="00C50921"/>
    <w:rsid w:val="00C50F78"/>
    <w:rsid w:val="00C51299"/>
    <w:rsid w:val="00C5199F"/>
    <w:rsid w:val="00C51E88"/>
    <w:rsid w:val="00C51FBE"/>
    <w:rsid w:val="00C521B2"/>
    <w:rsid w:val="00C524C6"/>
    <w:rsid w:val="00C527E3"/>
    <w:rsid w:val="00C52AAA"/>
    <w:rsid w:val="00C52AB8"/>
    <w:rsid w:val="00C52F03"/>
    <w:rsid w:val="00C53144"/>
    <w:rsid w:val="00C5341E"/>
    <w:rsid w:val="00C5350D"/>
    <w:rsid w:val="00C536E1"/>
    <w:rsid w:val="00C53867"/>
    <w:rsid w:val="00C538AF"/>
    <w:rsid w:val="00C539D9"/>
    <w:rsid w:val="00C53B00"/>
    <w:rsid w:val="00C53D19"/>
    <w:rsid w:val="00C53FEB"/>
    <w:rsid w:val="00C542D3"/>
    <w:rsid w:val="00C54375"/>
    <w:rsid w:val="00C54673"/>
    <w:rsid w:val="00C54B64"/>
    <w:rsid w:val="00C54EC2"/>
    <w:rsid w:val="00C551A0"/>
    <w:rsid w:val="00C55331"/>
    <w:rsid w:val="00C55354"/>
    <w:rsid w:val="00C55433"/>
    <w:rsid w:val="00C554A9"/>
    <w:rsid w:val="00C55932"/>
    <w:rsid w:val="00C55BAE"/>
    <w:rsid w:val="00C563FF"/>
    <w:rsid w:val="00C5684E"/>
    <w:rsid w:val="00C56936"/>
    <w:rsid w:val="00C56A6D"/>
    <w:rsid w:val="00C572E1"/>
    <w:rsid w:val="00C57864"/>
    <w:rsid w:val="00C57A0F"/>
    <w:rsid w:val="00C57E90"/>
    <w:rsid w:val="00C57F55"/>
    <w:rsid w:val="00C57FDE"/>
    <w:rsid w:val="00C60555"/>
    <w:rsid w:val="00C60646"/>
    <w:rsid w:val="00C6098A"/>
    <w:rsid w:val="00C60BFE"/>
    <w:rsid w:val="00C60C28"/>
    <w:rsid w:val="00C6115B"/>
    <w:rsid w:val="00C6185D"/>
    <w:rsid w:val="00C61CF8"/>
    <w:rsid w:val="00C62031"/>
    <w:rsid w:val="00C6221A"/>
    <w:rsid w:val="00C623E2"/>
    <w:rsid w:val="00C62672"/>
    <w:rsid w:val="00C62861"/>
    <w:rsid w:val="00C62BA3"/>
    <w:rsid w:val="00C62E61"/>
    <w:rsid w:val="00C6333E"/>
    <w:rsid w:val="00C63CC2"/>
    <w:rsid w:val="00C64748"/>
    <w:rsid w:val="00C64A02"/>
    <w:rsid w:val="00C64A6B"/>
    <w:rsid w:val="00C64AA8"/>
    <w:rsid w:val="00C65285"/>
    <w:rsid w:val="00C65618"/>
    <w:rsid w:val="00C65830"/>
    <w:rsid w:val="00C6585B"/>
    <w:rsid w:val="00C6624D"/>
    <w:rsid w:val="00C6640F"/>
    <w:rsid w:val="00C66A67"/>
    <w:rsid w:val="00C66F7C"/>
    <w:rsid w:val="00C67345"/>
    <w:rsid w:val="00C674A1"/>
    <w:rsid w:val="00C67B1B"/>
    <w:rsid w:val="00C7095C"/>
    <w:rsid w:val="00C70AAD"/>
    <w:rsid w:val="00C71477"/>
    <w:rsid w:val="00C71C7A"/>
    <w:rsid w:val="00C7225C"/>
    <w:rsid w:val="00C724EA"/>
    <w:rsid w:val="00C726E3"/>
    <w:rsid w:val="00C7277E"/>
    <w:rsid w:val="00C74660"/>
    <w:rsid w:val="00C74DC0"/>
    <w:rsid w:val="00C74E1D"/>
    <w:rsid w:val="00C74E76"/>
    <w:rsid w:val="00C757E9"/>
    <w:rsid w:val="00C760B4"/>
    <w:rsid w:val="00C764AF"/>
    <w:rsid w:val="00C765FD"/>
    <w:rsid w:val="00C76608"/>
    <w:rsid w:val="00C7689E"/>
    <w:rsid w:val="00C77239"/>
    <w:rsid w:val="00C7731E"/>
    <w:rsid w:val="00C802BA"/>
    <w:rsid w:val="00C80703"/>
    <w:rsid w:val="00C8115E"/>
    <w:rsid w:val="00C81227"/>
    <w:rsid w:val="00C81375"/>
    <w:rsid w:val="00C81495"/>
    <w:rsid w:val="00C818C2"/>
    <w:rsid w:val="00C8198B"/>
    <w:rsid w:val="00C81F74"/>
    <w:rsid w:val="00C821BB"/>
    <w:rsid w:val="00C82D99"/>
    <w:rsid w:val="00C831F4"/>
    <w:rsid w:val="00C8405F"/>
    <w:rsid w:val="00C843D4"/>
    <w:rsid w:val="00C84816"/>
    <w:rsid w:val="00C84B7D"/>
    <w:rsid w:val="00C84CB6"/>
    <w:rsid w:val="00C85051"/>
    <w:rsid w:val="00C85445"/>
    <w:rsid w:val="00C85594"/>
    <w:rsid w:val="00C86842"/>
    <w:rsid w:val="00C86DDE"/>
    <w:rsid w:val="00C874E8"/>
    <w:rsid w:val="00C87751"/>
    <w:rsid w:val="00C87983"/>
    <w:rsid w:val="00C87B1C"/>
    <w:rsid w:val="00C87B1E"/>
    <w:rsid w:val="00C87D52"/>
    <w:rsid w:val="00C87F28"/>
    <w:rsid w:val="00C90DF1"/>
    <w:rsid w:val="00C90E19"/>
    <w:rsid w:val="00C9169E"/>
    <w:rsid w:val="00C92A69"/>
    <w:rsid w:val="00C93023"/>
    <w:rsid w:val="00C930CE"/>
    <w:rsid w:val="00C931EA"/>
    <w:rsid w:val="00C933CB"/>
    <w:rsid w:val="00C936F5"/>
    <w:rsid w:val="00C94195"/>
    <w:rsid w:val="00C946E2"/>
    <w:rsid w:val="00C949D4"/>
    <w:rsid w:val="00C94ABD"/>
    <w:rsid w:val="00C94E0B"/>
    <w:rsid w:val="00C94F3B"/>
    <w:rsid w:val="00C96789"/>
    <w:rsid w:val="00C968F5"/>
    <w:rsid w:val="00C96B29"/>
    <w:rsid w:val="00C970B8"/>
    <w:rsid w:val="00C9717F"/>
    <w:rsid w:val="00C9789E"/>
    <w:rsid w:val="00CA0356"/>
    <w:rsid w:val="00CA07A3"/>
    <w:rsid w:val="00CA0F4C"/>
    <w:rsid w:val="00CA0F8E"/>
    <w:rsid w:val="00CA1143"/>
    <w:rsid w:val="00CA14F2"/>
    <w:rsid w:val="00CA1E3A"/>
    <w:rsid w:val="00CA2473"/>
    <w:rsid w:val="00CA2CDA"/>
    <w:rsid w:val="00CA36C4"/>
    <w:rsid w:val="00CA39B3"/>
    <w:rsid w:val="00CA3B99"/>
    <w:rsid w:val="00CA3CE5"/>
    <w:rsid w:val="00CA42EA"/>
    <w:rsid w:val="00CA446F"/>
    <w:rsid w:val="00CA452A"/>
    <w:rsid w:val="00CA47DE"/>
    <w:rsid w:val="00CA4D7C"/>
    <w:rsid w:val="00CA4EF5"/>
    <w:rsid w:val="00CA52A2"/>
    <w:rsid w:val="00CA5670"/>
    <w:rsid w:val="00CA59EE"/>
    <w:rsid w:val="00CA5C8A"/>
    <w:rsid w:val="00CA607D"/>
    <w:rsid w:val="00CA6F86"/>
    <w:rsid w:val="00CA71E5"/>
    <w:rsid w:val="00CA7A28"/>
    <w:rsid w:val="00CA7DA7"/>
    <w:rsid w:val="00CB02F3"/>
    <w:rsid w:val="00CB0517"/>
    <w:rsid w:val="00CB0599"/>
    <w:rsid w:val="00CB0C1D"/>
    <w:rsid w:val="00CB0C72"/>
    <w:rsid w:val="00CB1030"/>
    <w:rsid w:val="00CB1437"/>
    <w:rsid w:val="00CB1C5F"/>
    <w:rsid w:val="00CB1F51"/>
    <w:rsid w:val="00CB2B7C"/>
    <w:rsid w:val="00CB2C15"/>
    <w:rsid w:val="00CB330A"/>
    <w:rsid w:val="00CB34D6"/>
    <w:rsid w:val="00CB3DF6"/>
    <w:rsid w:val="00CB3EFE"/>
    <w:rsid w:val="00CB44D8"/>
    <w:rsid w:val="00CB452B"/>
    <w:rsid w:val="00CB4675"/>
    <w:rsid w:val="00CB4BE3"/>
    <w:rsid w:val="00CB4F11"/>
    <w:rsid w:val="00CB58CE"/>
    <w:rsid w:val="00CB596C"/>
    <w:rsid w:val="00CB5F37"/>
    <w:rsid w:val="00CB605E"/>
    <w:rsid w:val="00CB7237"/>
    <w:rsid w:val="00CB72AF"/>
    <w:rsid w:val="00CB741D"/>
    <w:rsid w:val="00CB75D3"/>
    <w:rsid w:val="00CB7D32"/>
    <w:rsid w:val="00CB7E4F"/>
    <w:rsid w:val="00CC006E"/>
    <w:rsid w:val="00CC00DB"/>
    <w:rsid w:val="00CC0747"/>
    <w:rsid w:val="00CC089D"/>
    <w:rsid w:val="00CC0C09"/>
    <w:rsid w:val="00CC0D97"/>
    <w:rsid w:val="00CC11EE"/>
    <w:rsid w:val="00CC12AD"/>
    <w:rsid w:val="00CC13F6"/>
    <w:rsid w:val="00CC19D0"/>
    <w:rsid w:val="00CC1A94"/>
    <w:rsid w:val="00CC1B1F"/>
    <w:rsid w:val="00CC2400"/>
    <w:rsid w:val="00CC2473"/>
    <w:rsid w:val="00CC284C"/>
    <w:rsid w:val="00CC2C44"/>
    <w:rsid w:val="00CC2D3B"/>
    <w:rsid w:val="00CC3D53"/>
    <w:rsid w:val="00CC3ECE"/>
    <w:rsid w:val="00CC400F"/>
    <w:rsid w:val="00CC46C8"/>
    <w:rsid w:val="00CC4733"/>
    <w:rsid w:val="00CC4F3A"/>
    <w:rsid w:val="00CC50B3"/>
    <w:rsid w:val="00CC5818"/>
    <w:rsid w:val="00CC5BFC"/>
    <w:rsid w:val="00CC5CCE"/>
    <w:rsid w:val="00CC5CE6"/>
    <w:rsid w:val="00CC64C1"/>
    <w:rsid w:val="00CC6534"/>
    <w:rsid w:val="00CC67DD"/>
    <w:rsid w:val="00CC6C09"/>
    <w:rsid w:val="00CC76D9"/>
    <w:rsid w:val="00CD0E64"/>
    <w:rsid w:val="00CD149D"/>
    <w:rsid w:val="00CD14AB"/>
    <w:rsid w:val="00CD1EBC"/>
    <w:rsid w:val="00CD2522"/>
    <w:rsid w:val="00CD252F"/>
    <w:rsid w:val="00CD26D3"/>
    <w:rsid w:val="00CD2A12"/>
    <w:rsid w:val="00CD2CF2"/>
    <w:rsid w:val="00CD2EBE"/>
    <w:rsid w:val="00CD37A4"/>
    <w:rsid w:val="00CD3A23"/>
    <w:rsid w:val="00CD3B6D"/>
    <w:rsid w:val="00CD3D49"/>
    <w:rsid w:val="00CD3F1F"/>
    <w:rsid w:val="00CD428E"/>
    <w:rsid w:val="00CD44E4"/>
    <w:rsid w:val="00CD479B"/>
    <w:rsid w:val="00CD4D1C"/>
    <w:rsid w:val="00CD544D"/>
    <w:rsid w:val="00CD5A76"/>
    <w:rsid w:val="00CD6254"/>
    <w:rsid w:val="00CD6365"/>
    <w:rsid w:val="00CD6429"/>
    <w:rsid w:val="00CD651E"/>
    <w:rsid w:val="00CD6BAA"/>
    <w:rsid w:val="00CD7B8C"/>
    <w:rsid w:val="00CD7DE5"/>
    <w:rsid w:val="00CD7DEA"/>
    <w:rsid w:val="00CE01E3"/>
    <w:rsid w:val="00CE03CE"/>
    <w:rsid w:val="00CE08CA"/>
    <w:rsid w:val="00CE0B0F"/>
    <w:rsid w:val="00CE0C9C"/>
    <w:rsid w:val="00CE0DA2"/>
    <w:rsid w:val="00CE11A5"/>
    <w:rsid w:val="00CE148C"/>
    <w:rsid w:val="00CE14C9"/>
    <w:rsid w:val="00CE1625"/>
    <w:rsid w:val="00CE1BB8"/>
    <w:rsid w:val="00CE271C"/>
    <w:rsid w:val="00CE2DC4"/>
    <w:rsid w:val="00CE2FEB"/>
    <w:rsid w:val="00CE30C9"/>
    <w:rsid w:val="00CE3158"/>
    <w:rsid w:val="00CE34EE"/>
    <w:rsid w:val="00CE34EF"/>
    <w:rsid w:val="00CE37B8"/>
    <w:rsid w:val="00CE3E8B"/>
    <w:rsid w:val="00CE3E97"/>
    <w:rsid w:val="00CE4820"/>
    <w:rsid w:val="00CE4821"/>
    <w:rsid w:val="00CE4CE5"/>
    <w:rsid w:val="00CE4DB4"/>
    <w:rsid w:val="00CE4DEF"/>
    <w:rsid w:val="00CE56AC"/>
    <w:rsid w:val="00CE5CA7"/>
    <w:rsid w:val="00CE63EE"/>
    <w:rsid w:val="00CE6C4D"/>
    <w:rsid w:val="00CE722F"/>
    <w:rsid w:val="00CE743C"/>
    <w:rsid w:val="00CE746B"/>
    <w:rsid w:val="00CE78B5"/>
    <w:rsid w:val="00CE7BBC"/>
    <w:rsid w:val="00CF06AC"/>
    <w:rsid w:val="00CF0790"/>
    <w:rsid w:val="00CF0F3D"/>
    <w:rsid w:val="00CF106B"/>
    <w:rsid w:val="00CF1629"/>
    <w:rsid w:val="00CF17A8"/>
    <w:rsid w:val="00CF19D8"/>
    <w:rsid w:val="00CF1BF3"/>
    <w:rsid w:val="00CF1D20"/>
    <w:rsid w:val="00CF26A1"/>
    <w:rsid w:val="00CF27BE"/>
    <w:rsid w:val="00CF2A97"/>
    <w:rsid w:val="00CF2C40"/>
    <w:rsid w:val="00CF2D4B"/>
    <w:rsid w:val="00CF32AD"/>
    <w:rsid w:val="00CF32C9"/>
    <w:rsid w:val="00CF35CE"/>
    <w:rsid w:val="00CF3AE2"/>
    <w:rsid w:val="00CF3DA3"/>
    <w:rsid w:val="00CF46E6"/>
    <w:rsid w:val="00CF4A15"/>
    <w:rsid w:val="00CF508B"/>
    <w:rsid w:val="00CF50BF"/>
    <w:rsid w:val="00CF569F"/>
    <w:rsid w:val="00CF5F63"/>
    <w:rsid w:val="00CF7B1E"/>
    <w:rsid w:val="00CF7CDC"/>
    <w:rsid w:val="00D001D4"/>
    <w:rsid w:val="00D004DB"/>
    <w:rsid w:val="00D012CE"/>
    <w:rsid w:val="00D012E7"/>
    <w:rsid w:val="00D01B1D"/>
    <w:rsid w:val="00D02134"/>
    <w:rsid w:val="00D02335"/>
    <w:rsid w:val="00D023E2"/>
    <w:rsid w:val="00D02753"/>
    <w:rsid w:val="00D02A4B"/>
    <w:rsid w:val="00D02A8D"/>
    <w:rsid w:val="00D0319E"/>
    <w:rsid w:val="00D03442"/>
    <w:rsid w:val="00D03795"/>
    <w:rsid w:val="00D037BD"/>
    <w:rsid w:val="00D03AF1"/>
    <w:rsid w:val="00D03CC6"/>
    <w:rsid w:val="00D0419D"/>
    <w:rsid w:val="00D052BF"/>
    <w:rsid w:val="00D06720"/>
    <w:rsid w:val="00D06802"/>
    <w:rsid w:val="00D07B48"/>
    <w:rsid w:val="00D10705"/>
    <w:rsid w:val="00D10AF1"/>
    <w:rsid w:val="00D10C29"/>
    <w:rsid w:val="00D11559"/>
    <w:rsid w:val="00D1158F"/>
    <w:rsid w:val="00D11A31"/>
    <w:rsid w:val="00D11AC3"/>
    <w:rsid w:val="00D11AE5"/>
    <w:rsid w:val="00D11E3B"/>
    <w:rsid w:val="00D124E2"/>
    <w:rsid w:val="00D12503"/>
    <w:rsid w:val="00D1250C"/>
    <w:rsid w:val="00D12873"/>
    <w:rsid w:val="00D12E12"/>
    <w:rsid w:val="00D1301F"/>
    <w:rsid w:val="00D1329F"/>
    <w:rsid w:val="00D1349D"/>
    <w:rsid w:val="00D13584"/>
    <w:rsid w:val="00D13980"/>
    <w:rsid w:val="00D13C45"/>
    <w:rsid w:val="00D141B2"/>
    <w:rsid w:val="00D14545"/>
    <w:rsid w:val="00D1455B"/>
    <w:rsid w:val="00D14B71"/>
    <w:rsid w:val="00D14B83"/>
    <w:rsid w:val="00D157A5"/>
    <w:rsid w:val="00D1587B"/>
    <w:rsid w:val="00D15AA7"/>
    <w:rsid w:val="00D15D86"/>
    <w:rsid w:val="00D16402"/>
    <w:rsid w:val="00D164F9"/>
    <w:rsid w:val="00D167AC"/>
    <w:rsid w:val="00D16D02"/>
    <w:rsid w:val="00D173CF"/>
    <w:rsid w:val="00D17C52"/>
    <w:rsid w:val="00D17E84"/>
    <w:rsid w:val="00D201C1"/>
    <w:rsid w:val="00D20334"/>
    <w:rsid w:val="00D205DF"/>
    <w:rsid w:val="00D208E9"/>
    <w:rsid w:val="00D2094B"/>
    <w:rsid w:val="00D20AD1"/>
    <w:rsid w:val="00D21161"/>
    <w:rsid w:val="00D213FB"/>
    <w:rsid w:val="00D213FE"/>
    <w:rsid w:val="00D21523"/>
    <w:rsid w:val="00D215B3"/>
    <w:rsid w:val="00D22100"/>
    <w:rsid w:val="00D2290D"/>
    <w:rsid w:val="00D22E41"/>
    <w:rsid w:val="00D22EB8"/>
    <w:rsid w:val="00D231CE"/>
    <w:rsid w:val="00D235A3"/>
    <w:rsid w:val="00D237F3"/>
    <w:rsid w:val="00D23933"/>
    <w:rsid w:val="00D23D35"/>
    <w:rsid w:val="00D23FC9"/>
    <w:rsid w:val="00D240A4"/>
    <w:rsid w:val="00D24390"/>
    <w:rsid w:val="00D25888"/>
    <w:rsid w:val="00D25A1E"/>
    <w:rsid w:val="00D25B71"/>
    <w:rsid w:val="00D25E5E"/>
    <w:rsid w:val="00D25F29"/>
    <w:rsid w:val="00D26013"/>
    <w:rsid w:val="00D2672E"/>
    <w:rsid w:val="00D26AA4"/>
    <w:rsid w:val="00D26B83"/>
    <w:rsid w:val="00D27498"/>
    <w:rsid w:val="00D27756"/>
    <w:rsid w:val="00D27767"/>
    <w:rsid w:val="00D278C2"/>
    <w:rsid w:val="00D27A52"/>
    <w:rsid w:val="00D30417"/>
    <w:rsid w:val="00D3057A"/>
    <w:rsid w:val="00D305DA"/>
    <w:rsid w:val="00D30713"/>
    <w:rsid w:val="00D30924"/>
    <w:rsid w:val="00D30A51"/>
    <w:rsid w:val="00D30B3C"/>
    <w:rsid w:val="00D3100C"/>
    <w:rsid w:val="00D313F6"/>
    <w:rsid w:val="00D314E9"/>
    <w:rsid w:val="00D3197F"/>
    <w:rsid w:val="00D31F6D"/>
    <w:rsid w:val="00D329DB"/>
    <w:rsid w:val="00D32C76"/>
    <w:rsid w:val="00D32E3A"/>
    <w:rsid w:val="00D32F5E"/>
    <w:rsid w:val="00D333FE"/>
    <w:rsid w:val="00D3385E"/>
    <w:rsid w:val="00D3392E"/>
    <w:rsid w:val="00D33B3C"/>
    <w:rsid w:val="00D33CEC"/>
    <w:rsid w:val="00D343CE"/>
    <w:rsid w:val="00D34DC9"/>
    <w:rsid w:val="00D34EB5"/>
    <w:rsid w:val="00D354C9"/>
    <w:rsid w:val="00D356E7"/>
    <w:rsid w:val="00D35C15"/>
    <w:rsid w:val="00D35CE7"/>
    <w:rsid w:val="00D369DE"/>
    <w:rsid w:val="00D369E4"/>
    <w:rsid w:val="00D3754F"/>
    <w:rsid w:val="00D37869"/>
    <w:rsid w:val="00D37947"/>
    <w:rsid w:val="00D403DA"/>
    <w:rsid w:val="00D404AB"/>
    <w:rsid w:val="00D4084D"/>
    <w:rsid w:val="00D40867"/>
    <w:rsid w:val="00D40CBD"/>
    <w:rsid w:val="00D40F03"/>
    <w:rsid w:val="00D41009"/>
    <w:rsid w:val="00D41447"/>
    <w:rsid w:val="00D42120"/>
    <w:rsid w:val="00D42A18"/>
    <w:rsid w:val="00D43317"/>
    <w:rsid w:val="00D433CA"/>
    <w:rsid w:val="00D43575"/>
    <w:rsid w:val="00D437BC"/>
    <w:rsid w:val="00D43A67"/>
    <w:rsid w:val="00D43B94"/>
    <w:rsid w:val="00D43F9B"/>
    <w:rsid w:val="00D44391"/>
    <w:rsid w:val="00D443B9"/>
    <w:rsid w:val="00D4496D"/>
    <w:rsid w:val="00D44E3E"/>
    <w:rsid w:val="00D44EE5"/>
    <w:rsid w:val="00D451B7"/>
    <w:rsid w:val="00D45886"/>
    <w:rsid w:val="00D45A02"/>
    <w:rsid w:val="00D45EFC"/>
    <w:rsid w:val="00D46154"/>
    <w:rsid w:val="00D468BC"/>
    <w:rsid w:val="00D46BD2"/>
    <w:rsid w:val="00D46D6C"/>
    <w:rsid w:val="00D46DBF"/>
    <w:rsid w:val="00D46F14"/>
    <w:rsid w:val="00D50556"/>
    <w:rsid w:val="00D50C84"/>
    <w:rsid w:val="00D50F64"/>
    <w:rsid w:val="00D50F8C"/>
    <w:rsid w:val="00D510C8"/>
    <w:rsid w:val="00D512E0"/>
    <w:rsid w:val="00D51911"/>
    <w:rsid w:val="00D51B7A"/>
    <w:rsid w:val="00D51C73"/>
    <w:rsid w:val="00D522E8"/>
    <w:rsid w:val="00D52868"/>
    <w:rsid w:val="00D52B85"/>
    <w:rsid w:val="00D52D7A"/>
    <w:rsid w:val="00D530EA"/>
    <w:rsid w:val="00D530EF"/>
    <w:rsid w:val="00D53BA9"/>
    <w:rsid w:val="00D53CD6"/>
    <w:rsid w:val="00D5402A"/>
    <w:rsid w:val="00D54697"/>
    <w:rsid w:val="00D55782"/>
    <w:rsid w:val="00D55AF9"/>
    <w:rsid w:val="00D55CE6"/>
    <w:rsid w:val="00D55E1F"/>
    <w:rsid w:val="00D560CA"/>
    <w:rsid w:val="00D56352"/>
    <w:rsid w:val="00D568CC"/>
    <w:rsid w:val="00D570A1"/>
    <w:rsid w:val="00D575A9"/>
    <w:rsid w:val="00D57E47"/>
    <w:rsid w:val="00D600E0"/>
    <w:rsid w:val="00D606E1"/>
    <w:rsid w:val="00D60C6E"/>
    <w:rsid w:val="00D60E86"/>
    <w:rsid w:val="00D60FA4"/>
    <w:rsid w:val="00D60FE6"/>
    <w:rsid w:val="00D612C8"/>
    <w:rsid w:val="00D62314"/>
    <w:rsid w:val="00D6276B"/>
    <w:rsid w:val="00D62F36"/>
    <w:rsid w:val="00D63063"/>
    <w:rsid w:val="00D6373B"/>
    <w:rsid w:val="00D63EA6"/>
    <w:rsid w:val="00D640AA"/>
    <w:rsid w:val="00D644D1"/>
    <w:rsid w:val="00D64965"/>
    <w:rsid w:val="00D64988"/>
    <w:rsid w:val="00D64DD9"/>
    <w:rsid w:val="00D65726"/>
    <w:rsid w:val="00D658EB"/>
    <w:rsid w:val="00D65DA2"/>
    <w:rsid w:val="00D65E4B"/>
    <w:rsid w:val="00D6698E"/>
    <w:rsid w:val="00D66CDE"/>
    <w:rsid w:val="00D66DDD"/>
    <w:rsid w:val="00D66E67"/>
    <w:rsid w:val="00D676EB"/>
    <w:rsid w:val="00D67B2A"/>
    <w:rsid w:val="00D67BA2"/>
    <w:rsid w:val="00D67BA3"/>
    <w:rsid w:val="00D7069C"/>
    <w:rsid w:val="00D70896"/>
    <w:rsid w:val="00D70BF7"/>
    <w:rsid w:val="00D70C65"/>
    <w:rsid w:val="00D70F6E"/>
    <w:rsid w:val="00D711EE"/>
    <w:rsid w:val="00D71366"/>
    <w:rsid w:val="00D72109"/>
    <w:rsid w:val="00D72DB9"/>
    <w:rsid w:val="00D730BA"/>
    <w:rsid w:val="00D731A2"/>
    <w:rsid w:val="00D731B7"/>
    <w:rsid w:val="00D732FB"/>
    <w:rsid w:val="00D735A7"/>
    <w:rsid w:val="00D73A27"/>
    <w:rsid w:val="00D73FAB"/>
    <w:rsid w:val="00D741FE"/>
    <w:rsid w:val="00D74273"/>
    <w:rsid w:val="00D742B3"/>
    <w:rsid w:val="00D74A64"/>
    <w:rsid w:val="00D74AF5"/>
    <w:rsid w:val="00D75978"/>
    <w:rsid w:val="00D75D4B"/>
    <w:rsid w:val="00D764A9"/>
    <w:rsid w:val="00D765B0"/>
    <w:rsid w:val="00D7662F"/>
    <w:rsid w:val="00D771E1"/>
    <w:rsid w:val="00D77203"/>
    <w:rsid w:val="00D772DF"/>
    <w:rsid w:val="00D777EE"/>
    <w:rsid w:val="00D800E9"/>
    <w:rsid w:val="00D8025B"/>
    <w:rsid w:val="00D803F2"/>
    <w:rsid w:val="00D805FF"/>
    <w:rsid w:val="00D80827"/>
    <w:rsid w:val="00D8094A"/>
    <w:rsid w:val="00D809E6"/>
    <w:rsid w:val="00D80A7F"/>
    <w:rsid w:val="00D80CD5"/>
    <w:rsid w:val="00D80FC4"/>
    <w:rsid w:val="00D81178"/>
    <w:rsid w:val="00D8166E"/>
    <w:rsid w:val="00D817E3"/>
    <w:rsid w:val="00D8196B"/>
    <w:rsid w:val="00D8226D"/>
    <w:rsid w:val="00D823E9"/>
    <w:rsid w:val="00D82801"/>
    <w:rsid w:val="00D82FC6"/>
    <w:rsid w:val="00D831EB"/>
    <w:rsid w:val="00D8384E"/>
    <w:rsid w:val="00D83938"/>
    <w:rsid w:val="00D8453A"/>
    <w:rsid w:val="00D845FF"/>
    <w:rsid w:val="00D84C51"/>
    <w:rsid w:val="00D84CF5"/>
    <w:rsid w:val="00D84DC7"/>
    <w:rsid w:val="00D85119"/>
    <w:rsid w:val="00D853D4"/>
    <w:rsid w:val="00D854E3"/>
    <w:rsid w:val="00D85A1F"/>
    <w:rsid w:val="00D85BC5"/>
    <w:rsid w:val="00D85D7E"/>
    <w:rsid w:val="00D85E21"/>
    <w:rsid w:val="00D85E5C"/>
    <w:rsid w:val="00D868F8"/>
    <w:rsid w:val="00D86C1B"/>
    <w:rsid w:val="00D8741F"/>
    <w:rsid w:val="00D877D6"/>
    <w:rsid w:val="00D87A1C"/>
    <w:rsid w:val="00D87D09"/>
    <w:rsid w:val="00D90151"/>
    <w:rsid w:val="00D901D3"/>
    <w:rsid w:val="00D90C8B"/>
    <w:rsid w:val="00D914DE"/>
    <w:rsid w:val="00D917B7"/>
    <w:rsid w:val="00D91A16"/>
    <w:rsid w:val="00D92615"/>
    <w:rsid w:val="00D92C9C"/>
    <w:rsid w:val="00D92E47"/>
    <w:rsid w:val="00D9396D"/>
    <w:rsid w:val="00D93B7E"/>
    <w:rsid w:val="00D93C8A"/>
    <w:rsid w:val="00D93DC8"/>
    <w:rsid w:val="00D94911"/>
    <w:rsid w:val="00D94C6C"/>
    <w:rsid w:val="00D9550B"/>
    <w:rsid w:val="00D95699"/>
    <w:rsid w:val="00D96C3C"/>
    <w:rsid w:val="00D96C87"/>
    <w:rsid w:val="00D97A0E"/>
    <w:rsid w:val="00D97CE8"/>
    <w:rsid w:val="00D97E1C"/>
    <w:rsid w:val="00DA0DC8"/>
    <w:rsid w:val="00DA1CCB"/>
    <w:rsid w:val="00DA242C"/>
    <w:rsid w:val="00DA2549"/>
    <w:rsid w:val="00DA28D0"/>
    <w:rsid w:val="00DA2DAE"/>
    <w:rsid w:val="00DA2FF6"/>
    <w:rsid w:val="00DA34A7"/>
    <w:rsid w:val="00DA35AF"/>
    <w:rsid w:val="00DA35FD"/>
    <w:rsid w:val="00DA3694"/>
    <w:rsid w:val="00DA3768"/>
    <w:rsid w:val="00DA38B7"/>
    <w:rsid w:val="00DA3909"/>
    <w:rsid w:val="00DA4222"/>
    <w:rsid w:val="00DA43F1"/>
    <w:rsid w:val="00DA4DC4"/>
    <w:rsid w:val="00DA5938"/>
    <w:rsid w:val="00DA5BBE"/>
    <w:rsid w:val="00DA6285"/>
    <w:rsid w:val="00DA6676"/>
    <w:rsid w:val="00DA6776"/>
    <w:rsid w:val="00DA6A6F"/>
    <w:rsid w:val="00DA700D"/>
    <w:rsid w:val="00DA73A1"/>
    <w:rsid w:val="00DA741A"/>
    <w:rsid w:val="00DB09AE"/>
    <w:rsid w:val="00DB14C5"/>
    <w:rsid w:val="00DB1756"/>
    <w:rsid w:val="00DB1AF1"/>
    <w:rsid w:val="00DB1B4B"/>
    <w:rsid w:val="00DB1B99"/>
    <w:rsid w:val="00DB1C31"/>
    <w:rsid w:val="00DB1FF3"/>
    <w:rsid w:val="00DB20FC"/>
    <w:rsid w:val="00DB2C60"/>
    <w:rsid w:val="00DB2E60"/>
    <w:rsid w:val="00DB3216"/>
    <w:rsid w:val="00DB3635"/>
    <w:rsid w:val="00DB383A"/>
    <w:rsid w:val="00DB38D0"/>
    <w:rsid w:val="00DB3B32"/>
    <w:rsid w:val="00DB3F76"/>
    <w:rsid w:val="00DB413B"/>
    <w:rsid w:val="00DB4311"/>
    <w:rsid w:val="00DB43D0"/>
    <w:rsid w:val="00DB47E2"/>
    <w:rsid w:val="00DB4C3F"/>
    <w:rsid w:val="00DB4F7D"/>
    <w:rsid w:val="00DB58BF"/>
    <w:rsid w:val="00DB5957"/>
    <w:rsid w:val="00DB5989"/>
    <w:rsid w:val="00DB5B11"/>
    <w:rsid w:val="00DB5B50"/>
    <w:rsid w:val="00DB5E0E"/>
    <w:rsid w:val="00DB611F"/>
    <w:rsid w:val="00DB6152"/>
    <w:rsid w:val="00DB620C"/>
    <w:rsid w:val="00DB6695"/>
    <w:rsid w:val="00DB6C09"/>
    <w:rsid w:val="00DB6E28"/>
    <w:rsid w:val="00DB7479"/>
    <w:rsid w:val="00DB75DA"/>
    <w:rsid w:val="00DB79E2"/>
    <w:rsid w:val="00DB7B25"/>
    <w:rsid w:val="00DC01C3"/>
    <w:rsid w:val="00DC04D6"/>
    <w:rsid w:val="00DC0CBD"/>
    <w:rsid w:val="00DC0F33"/>
    <w:rsid w:val="00DC0F89"/>
    <w:rsid w:val="00DC2841"/>
    <w:rsid w:val="00DC2C08"/>
    <w:rsid w:val="00DC39EE"/>
    <w:rsid w:val="00DC3DD4"/>
    <w:rsid w:val="00DC42B7"/>
    <w:rsid w:val="00DC42FF"/>
    <w:rsid w:val="00DC4424"/>
    <w:rsid w:val="00DC4653"/>
    <w:rsid w:val="00DC470F"/>
    <w:rsid w:val="00DC4DA6"/>
    <w:rsid w:val="00DC5064"/>
    <w:rsid w:val="00DC5580"/>
    <w:rsid w:val="00DC56F5"/>
    <w:rsid w:val="00DC5D59"/>
    <w:rsid w:val="00DC5DA9"/>
    <w:rsid w:val="00DC5E78"/>
    <w:rsid w:val="00DC70FF"/>
    <w:rsid w:val="00DC72A6"/>
    <w:rsid w:val="00DC7949"/>
    <w:rsid w:val="00DC7D2B"/>
    <w:rsid w:val="00DC7F97"/>
    <w:rsid w:val="00DD003C"/>
    <w:rsid w:val="00DD00D0"/>
    <w:rsid w:val="00DD02C8"/>
    <w:rsid w:val="00DD27C2"/>
    <w:rsid w:val="00DD2979"/>
    <w:rsid w:val="00DD2CF8"/>
    <w:rsid w:val="00DD31B8"/>
    <w:rsid w:val="00DD3585"/>
    <w:rsid w:val="00DD3593"/>
    <w:rsid w:val="00DD362C"/>
    <w:rsid w:val="00DD3E18"/>
    <w:rsid w:val="00DD3E41"/>
    <w:rsid w:val="00DD3F06"/>
    <w:rsid w:val="00DD3F0F"/>
    <w:rsid w:val="00DD4B1F"/>
    <w:rsid w:val="00DD4F72"/>
    <w:rsid w:val="00DD5222"/>
    <w:rsid w:val="00DD57FB"/>
    <w:rsid w:val="00DD5881"/>
    <w:rsid w:val="00DD5934"/>
    <w:rsid w:val="00DD5BD5"/>
    <w:rsid w:val="00DD5EE1"/>
    <w:rsid w:val="00DD6227"/>
    <w:rsid w:val="00DD6767"/>
    <w:rsid w:val="00DD701D"/>
    <w:rsid w:val="00DD70F2"/>
    <w:rsid w:val="00DD7442"/>
    <w:rsid w:val="00DD7853"/>
    <w:rsid w:val="00DD78DC"/>
    <w:rsid w:val="00DD7F71"/>
    <w:rsid w:val="00DD7FD6"/>
    <w:rsid w:val="00DE0A1F"/>
    <w:rsid w:val="00DE0D2C"/>
    <w:rsid w:val="00DE121E"/>
    <w:rsid w:val="00DE1570"/>
    <w:rsid w:val="00DE1792"/>
    <w:rsid w:val="00DE1CB6"/>
    <w:rsid w:val="00DE1E58"/>
    <w:rsid w:val="00DE2CF6"/>
    <w:rsid w:val="00DE34B0"/>
    <w:rsid w:val="00DE37A8"/>
    <w:rsid w:val="00DE411B"/>
    <w:rsid w:val="00DE4866"/>
    <w:rsid w:val="00DE4C52"/>
    <w:rsid w:val="00DE4D99"/>
    <w:rsid w:val="00DE51DD"/>
    <w:rsid w:val="00DE56FF"/>
    <w:rsid w:val="00DE5766"/>
    <w:rsid w:val="00DE5B1F"/>
    <w:rsid w:val="00DE5F2B"/>
    <w:rsid w:val="00DE683A"/>
    <w:rsid w:val="00DE6979"/>
    <w:rsid w:val="00DE6A21"/>
    <w:rsid w:val="00DE707D"/>
    <w:rsid w:val="00DE7321"/>
    <w:rsid w:val="00DE76AE"/>
    <w:rsid w:val="00DE7FF3"/>
    <w:rsid w:val="00DF0CBF"/>
    <w:rsid w:val="00DF1347"/>
    <w:rsid w:val="00DF18EB"/>
    <w:rsid w:val="00DF1B32"/>
    <w:rsid w:val="00DF2B21"/>
    <w:rsid w:val="00DF2D69"/>
    <w:rsid w:val="00DF3298"/>
    <w:rsid w:val="00DF3541"/>
    <w:rsid w:val="00DF36A7"/>
    <w:rsid w:val="00DF453F"/>
    <w:rsid w:val="00DF5556"/>
    <w:rsid w:val="00DF576D"/>
    <w:rsid w:val="00DF5B29"/>
    <w:rsid w:val="00DF6DC1"/>
    <w:rsid w:val="00DF6EC1"/>
    <w:rsid w:val="00DF6F9D"/>
    <w:rsid w:val="00DF732E"/>
    <w:rsid w:val="00DF7551"/>
    <w:rsid w:val="00DF7A99"/>
    <w:rsid w:val="00DF7D47"/>
    <w:rsid w:val="00E001CF"/>
    <w:rsid w:val="00E00299"/>
    <w:rsid w:val="00E002E4"/>
    <w:rsid w:val="00E00FCE"/>
    <w:rsid w:val="00E011B9"/>
    <w:rsid w:val="00E01216"/>
    <w:rsid w:val="00E012F0"/>
    <w:rsid w:val="00E0168F"/>
    <w:rsid w:val="00E01813"/>
    <w:rsid w:val="00E026E5"/>
    <w:rsid w:val="00E02C15"/>
    <w:rsid w:val="00E02FBC"/>
    <w:rsid w:val="00E03421"/>
    <w:rsid w:val="00E03BC9"/>
    <w:rsid w:val="00E03C59"/>
    <w:rsid w:val="00E042E1"/>
    <w:rsid w:val="00E04717"/>
    <w:rsid w:val="00E048F2"/>
    <w:rsid w:val="00E04B7B"/>
    <w:rsid w:val="00E05606"/>
    <w:rsid w:val="00E0582A"/>
    <w:rsid w:val="00E05AA3"/>
    <w:rsid w:val="00E05F4A"/>
    <w:rsid w:val="00E06788"/>
    <w:rsid w:val="00E0718D"/>
    <w:rsid w:val="00E07198"/>
    <w:rsid w:val="00E100E9"/>
    <w:rsid w:val="00E101DF"/>
    <w:rsid w:val="00E103FE"/>
    <w:rsid w:val="00E10C11"/>
    <w:rsid w:val="00E11141"/>
    <w:rsid w:val="00E1116F"/>
    <w:rsid w:val="00E1162D"/>
    <w:rsid w:val="00E120E4"/>
    <w:rsid w:val="00E12301"/>
    <w:rsid w:val="00E1267C"/>
    <w:rsid w:val="00E12B7D"/>
    <w:rsid w:val="00E1315E"/>
    <w:rsid w:val="00E13295"/>
    <w:rsid w:val="00E13441"/>
    <w:rsid w:val="00E141CB"/>
    <w:rsid w:val="00E146EF"/>
    <w:rsid w:val="00E14B2C"/>
    <w:rsid w:val="00E15C20"/>
    <w:rsid w:val="00E16194"/>
    <w:rsid w:val="00E16597"/>
    <w:rsid w:val="00E166D0"/>
    <w:rsid w:val="00E16F21"/>
    <w:rsid w:val="00E171F0"/>
    <w:rsid w:val="00E173E0"/>
    <w:rsid w:val="00E1744E"/>
    <w:rsid w:val="00E17A54"/>
    <w:rsid w:val="00E17AB7"/>
    <w:rsid w:val="00E200E1"/>
    <w:rsid w:val="00E2089A"/>
    <w:rsid w:val="00E20DA3"/>
    <w:rsid w:val="00E21614"/>
    <w:rsid w:val="00E2196F"/>
    <w:rsid w:val="00E22448"/>
    <w:rsid w:val="00E2244D"/>
    <w:rsid w:val="00E2269A"/>
    <w:rsid w:val="00E22826"/>
    <w:rsid w:val="00E22DC6"/>
    <w:rsid w:val="00E2350D"/>
    <w:rsid w:val="00E24030"/>
    <w:rsid w:val="00E24735"/>
    <w:rsid w:val="00E251C4"/>
    <w:rsid w:val="00E25419"/>
    <w:rsid w:val="00E25720"/>
    <w:rsid w:val="00E25F8A"/>
    <w:rsid w:val="00E260BC"/>
    <w:rsid w:val="00E26216"/>
    <w:rsid w:val="00E263D7"/>
    <w:rsid w:val="00E2662C"/>
    <w:rsid w:val="00E26A62"/>
    <w:rsid w:val="00E27712"/>
    <w:rsid w:val="00E279E5"/>
    <w:rsid w:val="00E27A97"/>
    <w:rsid w:val="00E30087"/>
    <w:rsid w:val="00E30569"/>
    <w:rsid w:val="00E30B99"/>
    <w:rsid w:val="00E30BD7"/>
    <w:rsid w:val="00E30BFA"/>
    <w:rsid w:val="00E3168E"/>
    <w:rsid w:val="00E31DCB"/>
    <w:rsid w:val="00E3214A"/>
    <w:rsid w:val="00E32154"/>
    <w:rsid w:val="00E327E6"/>
    <w:rsid w:val="00E32857"/>
    <w:rsid w:val="00E32C0A"/>
    <w:rsid w:val="00E32D3E"/>
    <w:rsid w:val="00E32E62"/>
    <w:rsid w:val="00E32E96"/>
    <w:rsid w:val="00E32ECE"/>
    <w:rsid w:val="00E32F06"/>
    <w:rsid w:val="00E32FCB"/>
    <w:rsid w:val="00E330BB"/>
    <w:rsid w:val="00E33758"/>
    <w:rsid w:val="00E33E5E"/>
    <w:rsid w:val="00E341C0"/>
    <w:rsid w:val="00E347DE"/>
    <w:rsid w:val="00E359D8"/>
    <w:rsid w:val="00E35BCE"/>
    <w:rsid w:val="00E35DC1"/>
    <w:rsid w:val="00E363A1"/>
    <w:rsid w:val="00E36676"/>
    <w:rsid w:val="00E36E03"/>
    <w:rsid w:val="00E37572"/>
    <w:rsid w:val="00E37A11"/>
    <w:rsid w:val="00E37FD7"/>
    <w:rsid w:val="00E4073C"/>
    <w:rsid w:val="00E40A3F"/>
    <w:rsid w:val="00E41286"/>
    <w:rsid w:val="00E412B4"/>
    <w:rsid w:val="00E41491"/>
    <w:rsid w:val="00E415D8"/>
    <w:rsid w:val="00E41887"/>
    <w:rsid w:val="00E42302"/>
    <w:rsid w:val="00E426C5"/>
    <w:rsid w:val="00E436F9"/>
    <w:rsid w:val="00E44090"/>
    <w:rsid w:val="00E44153"/>
    <w:rsid w:val="00E44BB5"/>
    <w:rsid w:val="00E458BB"/>
    <w:rsid w:val="00E45927"/>
    <w:rsid w:val="00E45C95"/>
    <w:rsid w:val="00E45D74"/>
    <w:rsid w:val="00E46539"/>
    <w:rsid w:val="00E46876"/>
    <w:rsid w:val="00E47E51"/>
    <w:rsid w:val="00E50156"/>
    <w:rsid w:val="00E50B84"/>
    <w:rsid w:val="00E51212"/>
    <w:rsid w:val="00E516C9"/>
    <w:rsid w:val="00E51943"/>
    <w:rsid w:val="00E51DB3"/>
    <w:rsid w:val="00E51F33"/>
    <w:rsid w:val="00E52122"/>
    <w:rsid w:val="00E52861"/>
    <w:rsid w:val="00E52914"/>
    <w:rsid w:val="00E52CCE"/>
    <w:rsid w:val="00E52CD2"/>
    <w:rsid w:val="00E52D04"/>
    <w:rsid w:val="00E531E0"/>
    <w:rsid w:val="00E542A8"/>
    <w:rsid w:val="00E5456B"/>
    <w:rsid w:val="00E5465A"/>
    <w:rsid w:val="00E54A00"/>
    <w:rsid w:val="00E54A9B"/>
    <w:rsid w:val="00E553DD"/>
    <w:rsid w:val="00E55414"/>
    <w:rsid w:val="00E55BED"/>
    <w:rsid w:val="00E55D9C"/>
    <w:rsid w:val="00E56390"/>
    <w:rsid w:val="00E563C3"/>
    <w:rsid w:val="00E5691B"/>
    <w:rsid w:val="00E56EDA"/>
    <w:rsid w:val="00E56FBC"/>
    <w:rsid w:val="00E57158"/>
    <w:rsid w:val="00E57986"/>
    <w:rsid w:val="00E6011F"/>
    <w:rsid w:val="00E6025A"/>
    <w:rsid w:val="00E6029F"/>
    <w:rsid w:val="00E60A29"/>
    <w:rsid w:val="00E60E27"/>
    <w:rsid w:val="00E61252"/>
    <w:rsid w:val="00E61522"/>
    <w:rsid w:val="00E61542"/>
    <w:rsid w:val="00E615B3"/>
    <w:rsid w:val="00E61C6C"/>
    <w:rsid w:val="00E61F3A"/>
    <w:rsid w:val="00E6217E"/>
    <w:rsid w:val="00E6220B"/>
    <w:rsid w:val="00E62667"/>
    <w:rsid w:val="00E626FF"/>
    <w:rsid w:val="00E63142"/>
    <w:rsid w:val="00E63149"/>
    <w:rsid w:val="00E631ED"/>
    <w:rsid w:val="00E63C76"/>
    <w:rsid w:val="00E63D6F"/>
    <w:rsid w:val="00E64102"/>
    <w:rsid w:val="00E644E1"/>
    <w:rsid w:val="00E64AFC"/>
    <w:rsid w:val="00E64EF6"/>
    <w:rsid w:val="00E65167"/>
    <w:rsid w:val="00E654F1"/>
    <w:rsid w:val="00E66178"/>
    <w:rsid w:val="00E66282"/>
    <w:rsid w:val="00E665C7"/>
    <w:rsid w:val="00E66777"/>
    <w:rsid w:val="00E668C9"/>
    <w:rsid w:val="00E66DD3"/>
    <w:rsid w:val="00E66E43"/>
    <w:rsid w:val="00E6738C"/>
    <w:rsid w:val="00E67841"/>
    <w:rsid w:val="00E70362"/>
    <w:rsid w:val="00E7050A"/>
    <w:rsid w:val="00E70D30"/>
    <w:rsid w:val="00E70D50"/>
    <w:rsid w:val="00E70FBA"/>
    <w:rsid w:val="00E71093"/>
    <w:rsid w:val="00E710D8"/>
    <w:rsid w:val="00E71754"/>
    <w:rsid w:val="00E71A07"/>
    <w:rsid w:val="00E7361F"/>
    <w:rsid w:val="00E73622"/>
    <w:rsid w:val="00E736F0"/>
    <w:rsid w:val="00E73921"/>
    <w:rsid w:val="00E73DC7"/>
    <w:rsid w:val="00E7467B"/>
    <w:rsid w:val="00E74D27"/>
    <w:rsid w:val="00E750B0"/>
    <w:rsid w:val="00E750E2"/>
    <w:rsid w:val="00E750E9"/>
    <w:rsid w:val="00E7536F"/>
    <w:rsid w:val="00E7567B"/>
    <w:rsid w:val="00E75CBB"/>
    <w:rsid w:val="00E75CCC"/>
    <w:rsid w:val="00E761FB"/>
    <w:rsid w:val="00E76E30"/>
    <w:rsid w:val="00E77E94"/>
    <w:rsid w:val="00E8024B"/>
    <w:rsid w:val="00E81F7C"/>
    <w:rsid w:val="00E82059"/>
    <w:rsid w:val="00E82472"/>
    <w:rsid w:val="00E83EE4"/>
    <w:rsid w:val="00E83F71"/>
    <w:rsid w:val="00E8409F"/>
    <w:rsid w:val="00E840CF"/>
    <w:rsid w:val="00E840FF"/>
    <w:rsid w:val="00E843A8"/>
    <w:rsid w:val="00E845C5"/>
    <w:rsid w:val="00E84E7D"/>
    <w:rsid w:val="00E85429"/>
    <w:rsid w:val="00E8547F"/>
    <w:rsid w:val="00E854D2"/>
    <w:rsid w:val="00E85AEF"/>
    <w:rsid w:val="00E85DE3"/>
    <w:rsid w:val="00E865A1"/>
    <w:rsid w:val="00E868A6"/>
    <w:rsid w:val="00E86B82"/>
    <w:rsid w:val="00E86C69"/>
    <w:rsid w:val="00E871F0"/>
    <w:rsid w:val="00E87A28"/>
    <w:rsid w:val="00E90686"/>
    <w:rsid w:val="00E9081A"/>
    <w:rsid w:val="00E90E1D"/>
    <w:rsid w:val="00E91590"/>
    <w:rsid w:val="00E92706"/>
    <w:rsid w:val="00E92C78"/>
    <w:rsid w:val="00E92E3A"/>
    <w:rsid w:val="00E92F75"/>
    <w:rsid w:val="00E9362A"/>
    <w:rsid w:val="00E93CBF"/>
    <w:rsid w:val="00E944EF"/>
    <w:rsid w:val="00E94A5C"/>
    <w:rsid w:val="00E94BDC"/>
    <w:rsid w:val="00E95474"/>
    <w:rsid w:val="00E9547C"/>
    <w:rsid w:val="00E956D2"/>
    <w:rsid w:val="00E95753"/>
    <w:rsid w:val="00E95755"/>
    <w:rsid w:val="00E95B8F"/>
    <w:rsid w:val="00E96695"/>
    <w:rsid w:val="00E96843"/>
    <w:rsid w:val="00E969E2"/>
    <w:rsid w:val="00E96A7A"/>
    <w:rsid w:val="00E96EDD"/>
    <w:rsid w:val="00E976D3"/>
    <w:rsid w:val="00E97BBA"/>
    <w:rsid w:val="00EA028D"/>
    <w:rsid w:val="00EA07B9"/>
    <w:rsid w:val="00EA094D"/>
    <w:rsid w:val="00EA0CAD"/>
    <w:rsid w:val="00EA1073"/>
    <w:rsid w:val="00EA1866"/>
    <w:rsid w:val="00EA1950"/>
    <w:rsid w:val="00EA195A"/>
    <w:rsid w:val="00EA1AFF"/>
    <w:rsid w:val="00EA1CD4"/>
    <w:rsid w:val="00EA232D"/>
    <w:rsid w:val="00EA2356"/>
    <w:rsid w:val="00EA2385"/>
    <w:rsid w:val="00EA238E"/>
    <w:rsid w:val="00EA2729"/>
    <w:rsid w:val="00EA2968"/>
    <w:rsid w:val="00EA298A"/>
    <w:rsid w:val="00EA2C94"/>
    <w:rsid w:val="00EA339B"/>
    <w:rsid w:val="00EA33C5"/>
    <w:rsid w:val="00EA34EB"/>
    <w:rsid w:val="00EA3B17"/>
    <w:rsid w:val="00EA3F10"/>
    <w:rsid w:val="00EA4895"/>
    <w:rsid w:val="00EA5F49"/>
    <w:rsid w:val="00EA617A"/>
    <w:rsid w:val="00EA6257"/>
    <w:rsid w:val="00EA65E4"/>
    <w:rsid w:val="00EA65F4"/>
    <w:rsid w:val="00EA671B"/>
    <w:rsid w:val="00EA6851"/>
    <w:rsid w:val="00EA71BE"/>
    <w:rsid w:val="00EA7322"/>
    <w:rsid w:val="00EA75BE"/>
    <w:rsid w:val="00EA771B"/>
    <w:rsid w:val="00EA77BD"/>
    <w:rsid w:val="00EB0571"/>
    <w:rsid w:val="00EB08B9"/>
    <w:rsid w:val="00EB0C41"/>
    <w:rsid w:val="00EB0ED4"/>
    <w:rsid w:val="00EB118E"/>
    <w:rsid w:val="00EB16D5"/>
    <w:rsid w:val="00EB1DF4"/>
    <w:rsid w:val="00EB1E16"/>
    <w:rsid w:val="00EB1EE0"/>
    <w:rsid w:val="00EB224B"/>
    <w:rsid w:val="00EB2B6C"/>
    <w:rsid w:val="00EB2C1F"/>
    <w:rsid w:val="00EB2C3D"/>
    <w:rsid w:val="00EB2CB0"/>
    <w:rsid w:val="00EB35CD"/>
    <w:rsid w:val="00EB3C2C"/>
    <w:rsid w:val="00EB3C5B"/>
    <w:rsid w:val="00EB3EB2"/>
    <w:rsid w:val="00EB416F"/>
    <w:rsid w:val="00EB483E"/>
    <w:rsid w:val="00EB4A86"/>
    <w:rsid w:val="00EB4FC9"/>
    <w:rsid w:val="00EB5592"/>
    <w:rsid w:val="00EB569C"/>
    <w:rsid w:val="00EB56DC"/>
    <w:rsid w:val="00EB58D5"/>
    <w:rsid w:val="00EB5BF6"/>
    <w:rsid w:val="00EB5E4F"/>
    <w:rsid w:val="00EB663C"/>
    <w:rsid w:val="00EB68F9"/>
    <w:rsid w:val="00EB7830"/>
    <w:rsid w:val="00EC0886"/>
    <w:rsid w:val="00EC0A65"/>
    <w:rsid w:val="00EC15A0"/>
    <w:rsid w:val="00EC15EF"/>
    <w:rsid w:val="00EC1746"/>
    <w:rsid w:val="00EC2378"/>
    <w:rsid w:val="00EC2860"/>
    <w:rsid w:val="00EC3159"/>
    <w:rsid w:val="00EC31A3"/>
    <w:rsid w:val="00EC3798"/>
    <w:rsid w:val="00EC47DA"/>
    <w:rsid w:val="00EC4AC0"/>
    <w:rsid w:val="00EC5262"/>
    <w:rsid w:val="00EC56AA"/>
    <w:rsid w:val="00EC579F"/>
    <w:rsid w:val="00EC5D52"/>
    <w:rsid w:val="00EC5E86"/>
    <w:rsid w:val="00EC6245"/>
    <w:rsid w:val="00EC6F7B"/>
    <w:rsid w:val="00EC7365"/>
    <w:rsid w:val="00EC7FCD"/>
    <w:rsid w:val="00ED001A"/>
    <w:rsid w:val="00ED06EA"/>
    <w:rsid w:val="00ED0814"/>
    <w:rsid w:val="00ED0F46"/>
    <w:rsid w:val="00ED0FF6"/>
    <w:rsid w:val="00ED1174"/>
    <w:rsid w:val="00ED1363"/>
    <w:rsid w:val="00ED1B5B"/>
    <w:rsid w:val="00ED1D16"/>
    <w:rsid w:val="00ED1D4B"/>
    <w:rsid w:val="00ED1F57"/>
    <w:rsid w:val="00ED233E"/>
    <w:rsid w:val="00ED2364"/>
    <w:rsid w:val="00ED252F"/>
    <w:rsid w:val="00ED2B47"/>
    <w:rsid w:val="00ED2E34"/>
    <w:rsid w:val="00ED2E8F"/>
    <w:rsid w:val="00ED31E2"/>
    <w:rsid w:val="00ED33AF"/>
    <w:rsid w:val="00ED3B09"/>
    <w:rsid w:val="00ED3BD8"/>
    <w:rsid w:val="00ED3EEF"/>
    <w:rsid w:val="00ED4BB2"/>
    <w:rsid w:val="00ED4F32"/>
    <w:rsid w:val="00ED4FE2"/>
    <w:rsid w:val="00ED5027"/>
    <w:rsid w:val="00ED52DE"/>
    <w:rsid w:val="00ED54AE"/>
    <w:rsid w:val="00ED5CC5"/>
    <w:rsid w:val="00ED5E21"/>
    <w:rsid w:val="00ED6012"/>
    <w:rsid w:val="00ED6071"/>
    <w:rsid w:val="00ED609E"/>
    <w:rsid w:val="00ED74E8"/>
    <w:rsid w:val="00EE0496"/>
    <w:rsid w:val="00EE0604"/>
    <w:rsid w:val="00EE067E"/>
    <w:rsid w:val="00EE0FF4"/>
    <w:rsid w:val="00EE1516"/>
    <w:rsid w:val="00EE29DA"/>
    <w:rsid w:val="00EE2F23"/>
    <w:rsid w:val="00EE2FB0"/>
    <w:rsid w:val="00EE31EF"/>
    <w:rsid w:val="00EE32BC"/>
    <w:rsid w:val="00EE352C"/>
    <w:rsid w:val="00EE3803"/>
    <w:rsid w:val="00EE38AF"/>
    <w:rsid w:val="00EE3EBC"/>
    <w:rsid w:val="00EE4AD4"/>
    <w:rsid w:val="00EE4D5F"/>
    <w:rsid w:val="00EE538D"/>
    <w:rsid w:val="00EE54D1"/>
    <w:rsid w:val="00EE54FA"/>
    <w:rsid w:val="00EE5550"/>
    <w:rsid w:val="00EE58E2"/>
    <w:rsid w:val="00EE5CD7"/>
    <w:rsid w:val="00EE6081"/>
    <w:rsid w:val="00EE6704"/>
    <w:rsid w:val="00EE6828"/>
    <w:rsid w:val="00EE68AC"/>
    <w:rsid w:val="00EE6939"/>
    <w:rsid w:val="00EE7F7E"/>
    <w:rsid w:val="00EF0456"/>
    <w:rsid w:val="00EF0680"/>
    <w:rsid w:val="00EF0936"/>
    <w:rsid w:val="00EF0B38"/>
    <w:rsid w:val="00EF0D61"/>
    <w:rsid w:val="00EF1B7A"/>
    <w:rsid w:val="00EF214B"/>
    <w:rsid w:val="00EF2266"/>
    <w:rsid w:val="00EF29FC"/>
    <w:rsid w:val="00EF2E5F"/>
    <w:rsid w:val="00EF2E82"/>
    <w:rsid w:val="00EF43DE"/>
    <w:rsid w:val="00EF4FE0"/>
    <w:rsid w:val="00EF51D0"/>
    <w:rsid w:val="00EF5296"/>
    <w:rsid w:val="00EF537F"/>
    <w:rsid w:val="00EF551B"/>
    <w:rsid w:val="00EF569C"/>
    <w:rsid w:val="00EF63CD"/>
    <w:rsid w:val="00EF68D0"/>
    <w:rsid w:val="00EF6C27"/>
    <w:rsid w:val="00EF6D36"/>
    <w:rsid w:val="00EF717D"/>
    <w:rsid w:val="00EF7202"/>
    <w:rsid w:val="00EF7698"/>
    <w:rsid w:val="00EF78A9"/>
    <w:rsid w:val="00F002A7"/>
    <w:rsid w:val="00F003A5"/>
    <w:rsid w:val="00F018AD"/>
    <w:rsid w:val="00F01C86"/>
    <w:rsid w:val="00F02551"/>
    <w:rsid w:val="00F02C5F"/>
    <w:rsid w:val="00F030A0"/>
    <w:rsid w:val="00F03165"/>
    <w:rsid w:val="00F03441"/>
    <w:rsid w:val="00F034A3"/>
    <w:rsid w:val="00F0368E"/>
    <w:rsid w:val="00F038CA"/>
    <w:rsid w:val="00F039EB"/>
    <w:rsid w:val="00F03C7C"/>
    <w:rsid w:val="00F0426F"/>
    <w:rsid w:val="00F043EC"/>
    <w:rsid w:val="00F045CF"/>
    <w:rsid w:val="00F04D05"/>
    <w:rsid w:val="00F04D86"/>
    <w:rsid w:val="00F04D9A"/>
    <w:rsid w:val="00F04F8C"/>
    <w:rsid w:val="00F051A9"/>
    <w:rsid w:val="00F05966"/>
    <w:rsid w:val="00F06190"/>
    <w:rsid w:val="00F06957"/>
    <w:rsid w:val="00F06A72"/>
    <w:rsid w:val="00F06C18"/>
    <w:rsid w:val="00F0756F"/>
    <w:rsid w:val="00F07989"/>
    <w:rsid w:val="00F079EF"/>
    <w:rsid w:val="00F07A74"/>
    <w:rsid w:val="00F07C77"/>
    <w:rsid w:val="00F07EED"/>
    <w:rsid w:val="00F1007F"/>
    <w:rsid w:val="00F1052D"/>
    <w:rsid w:val="00F1079D"/>
    <w:rsid w:val="00F109C6"/>
    <w:rsid w:val="00F112B6"/>
    <w:rsid w:val="00F1175F"/>
    <w:rsid w:val="00F11ABE"/>
    <w:rsid w:val="00F11C3D"/>
    <w:rsid w:val="00F12271"/>
    <w:rsid w:val="00F12642"/>
    <w:rsid w:val="00F128A1"/>
    <w:rsid w:val="00F12F01"/>
    <w:rsid w:val="00F131B3"/>
    <w:rsid w:val="00F13956"/>
    <w:rsid w:val="00F13F45"/>
    <w:rsid w:val="00F13FA7"/>
    <w:rsid w:val="00F145F2"/>
    <w:rsid w:val="00F1478C"/>
    <w:rsid w:val="00F150BD"/>
    <w:rsid w:val="00F153B6"/>
    <w:rsid w:val="00F15DA0"/>
    <w:rsid w:val="00F1683D"/>
    <w:rsid w:val="00F16942"/>
    <w:rsid w:val="00F16E1B"/>
    <w:rsid w:val="00F16F4E"/>
    <w:rsid w:val="00F16FCC"/>
    <w:rsid w:val="00F17103"/>
    <w:rsid w:val="00F17648"/>
    <w:rsid w:val="00F177B1"/>
    <w:rsid w:val="00F17F74"/>
    <w:rsid w:val="00F206A6"/>
    <w:rsid w:val="00F206EC"/>
    <w:rsid w:val="00F20985"/>
    <w:rsid w:val="00F21068"/>
    <w:rsid w:val="00F2153B"/>
    <w:rsid w:val="00F217A8"/>
    <w:rsid w:val="00F218E8"/>
    <w:rsid w:val="00F21C54"/>
    <w:rsid w:val="00F21F47"/>
    <w:rsid w:val="00F2257E"/>
    <w:rsid w:val="00F2280E"/>
    <w:rsid w:val="00F22A57"/>
    <w:rsid w:val="00F22A76"/>
    <w:rsid w:val="00F22BC0"/>
    <w:rsid w:val="00F23012"/>
    <w:rsid w:val="00F2382E"/>
    <w:rsid w:val="00F2424B"/>
    <w:rsid w:val="00F243B6"/>
    <w:rsid w:val="00F24400"/>
    <w:rsid w:val="00F24511"/>
    <w:rsid w:val="00F24721"/>
    <w:rsid w:val="00F24BB2"/>
    <w:rsid w:val="00F24D07"/>
    <w:rsid w:val="00F253AF"/>
    <w:rsid w:val="00F25A3F"/>
    <w:rsid w:val="00F261F7"/>
    <w:rsid w:val="00F2620B"/>
    <w:rsid w:val="00F2625C"/>
    <w:rsid w:val="00F2697D"/>
    <w:rsid w:val="00F26E95"/>
    <w:rsid w:val="00F26F1D"/>
    <w:rsid w:val="00F27682"/>
    <w:rsid w:val="00F276A2"/>
    <w:rsid w:val="00F277A8"/>
    <w:rsid w:val="00F27CD5"/>
    <w:rsid w:val="00F27DE9"/>
    <w:rsid w:val="00F302F3"/>
    <w:rsid w:val="00F30BD1"/>
    <w:rsid w:val="00F30E50"/>
    <w:rsid w:val="00F31051"/>
    <w:rsid w:val="00F3139E"/>
    <w:rsid w:val="00F31579"/>
    <w:rsid w:val="00F31C8E"/>
    <w:rsid w:val="00F32A6C"/>
    <w:rsid w:val="00F335D0"/>
    <w:rsid w:val="00F33B4E"/>
    <w:rsid w:val="00F33D88"/>
    <w:rsid w:val="00F3410E"/>
    <w:rsid w:val="00F34349"/>
    <w:rsid w:val="00F34A50"/>
    <w:rsid w:val="00F34F50"/>
    <w:rsid w:val="00F35423"/>
    <w:rsid w:val="00F35490"/>
    <w:rsid w:val="00F354AD"/>
    <w:rsid w:val="00F35A01"/>
    <w:rsid w:val="00F35A71"/>
    <w:rsid w:val="00F365DB"/>
    <w:rsid w:val="00F36B28"/>
    <w:rsid w:val="00F36C33"/>
    <w:rsid w:val="00F36C5B"/>
    <w:rsid w:val="00F36D8A"/>
    <w:rsid w:val="00F37189"/>
    <w:rsid w:val="00F371D8"/>
    <w:rsid w:val="00F37348"/>
    <w:rsid w:val="00F3796C"/>
    <w:rsid w:val="00F4022F"/>
    <w:rsid w:val="00F40545"/>
    <w:rsid w:val="00F4100E"/>
    <w:rsid w:val="00F41141"/>
    <w:rsid w:val="00F41A45"/>
    <w:rsid w:val="00F42495"/>
    <w:rsid w:val="00F42991"/>
    <w:rsid w:val="00F42A6B"/>
    <w:rsid w:val="00F436E5"/>
    <w:rsid w:val="00F43823"/>
    <w:rsid w:val="00F43AE7"/>
    <w:rsid w:val="00F43FDA"/>
    <w:rsid w:val="00F44BCC"/>
    <w:rsid w:val="00F44F4F"/>
    <w:rsid w:val="00F4597C"/>
    <w:rsid w:val="00F45B6A"/>
    <w:rsid w:val="00F45BFC"/>
    <w:rsid w:val="00F468CC"/>
    <w:rsid w:val="00F46E85"/>
    <w:rsid w:val="00F47114"/>
    <w:rsid w:val="00F47705"/>
    <w:rsid w:val="00F47A9D"/>
    <w:rsid w:val="00F47C2B"/>
    <w:rsid w:val="00F47F42"/>
    <w:rsid w:val="00F50141"/>
    <w:rsid w:val="00F506BA"/>
    <w:rsid w:val="00F50B60"/>
    <w:rsid w:val="00F50C45"/>
    <w:rsid w:val="00F50EC5"/>
    <w:rsid w:val="00F50EDE"/>
    <w:rsid w:val="00F50FA2"/>
    <w:rsid w:val="00F511B3"/>
    <w:rsid w:val="00F5182E"/>
    <w:rsid w:val="00F51F70"/>
    <w:rsid w:val="00F520CE"/>
    <w:rsid w:val="00F52312"/>
    <w:rsid w:val="00F5288F"/>
    <w:rsid w:val="00F531D0"/>
    <w:rsid w:val="00F53219"/>
    <w:rsid w:val="00F53DA2"/>
    <w:rsid w:val="00F53EEC"/>
    <w:rsid w:val="00F543ED"/>
    <w:rsid w:val="00F548B6"/>
    <w:rsid w:val="00F54AEB"/>
    <w:rsid w:val="00F54CE3"/>
    <w:rsid w:val="00F5524C"/>
    <w:rsid w:val="00F554A9"/>
    <w:rsid w:val="00F55645"/>
    <w:rsid w:val="00F557DE"/>
    <w:rsid w:val="00F55F83"/>
    <w:rsid w:val="00F56686"/>
    <w:rsid w:val="00F56E26"/>
    <w:rsid w:val="00F5711E"/>
    <w:rsid w:val="00F573C8"/>
    <w:rsid w:val="00F574A8"/>
    <w:rsid w:val="00F5758B"/>
    <w:rsid w:val="00F575B9"/>
    <w:rsid w:val="00F57840"/>
    <w:rsid w:val="00F57906"/>
    <w:rsid w:val="00F57BDF"/>
    <w:rsid w:val="00F602D8"/>
    <w:rsid w:val="00F60917"/>
    <w:rsid w:val="00F616A2"/>
    <w:rsid w:val="00F61798"/>
    <w:rsid w:val="00F61879"/>
    <w:rsid w:val="00F61951"/>
    <w:rsid w:val="00F61B66"/>
    <w:rsid w:val="00F61CF9"/>
    <w:rsid w:val="00F62848"/>
    <w:rsid w:val="00F62D48"/>
    <w:rsid w:val="00F62F6F"/>
    <w:rsid w:val="00F6309A"/>
    <w:rsid w:val="00F636B4"/>
    <w:rsid w:val="00F63F6F"/>
    <w:rsid w:val="00F643C3"/>
    <w:rsid w:val="00F64782"/>
    <w:rsid w:val="00F64C0E"/>
    <w:rsid w:val="00F65001"/>
    <w:rsid w:val="00F656D0"/>
    <w:rsid w:val="00F657C5"/>
    <w:rsid w:val="00F6611E"/>
    <w:rsid w:val="00F6700D"/>
    <w:rsid w:val="00F6741B"/>
    <w:rsid w:val="00F67759"/>
    <w:rsid w:val="00F677BA"/>
    <w:rsid w:val="00F67954"/>
    <w:rsid w:val="00F67B16"/>
    <w:rsid w:val="00F70677"/>
    <w:rsid w:val="00F70D28"/>
    <w:rsid w:val="00F70F3F"/>
    <w:rsid w:val="00F7172E"/>
    <w:rsid w:val="00F7195F"/>
    <w:rsid w:val="00F71A97"/>
    <w:rsid w:val="00F71E20"/>
    <w:rsid w:val="00F72267"/>
    <w:rsid w:val="00F7249B"/>
    <w:rsid w:val="00F72685"/>
    <w:rsid w:val="00F730CA"/>
    <w:rsid w:val="00F73349"/>
    <w:rsid w:val="00F73B10"/>
    <w:rsid w:val="00F74159"/>
    <w:rsid w:val="00F751B7"/>
    <w:rsid w:val="00F757A9"/>
    <w:rsid w:val="00F75832"/>
    <w:rsid w:val="00F75B2F"/>
    <w:rsid w:val="00F75E9B"/>
    <w:rsid w:val="00F765D7"/>
    <w:rsid w:val="00F77985"/>
    <w:rsid w:val="00F77986"/>
    <w:rsid w:val="00F779B5"/>
    <w:rsid w:val="00F77A88"/>
    <w:rsid w:val="00F77DEE"/>
    <w:rsid w:val="00F80102"/>
    <w:rsid w:val="00F80171"/>
    <w:rsid w:val="00F8055E"/>
    <w:rsid w:val="00F80B3F"/>
    <w:rsid w:val="00F80BDE"/>
    <w:rsid w:val="00F80D75"/>
    <w:rsid w:val="00F819E5"/>
    <w:rsid w:val="00F81CA6"/>
    <w:rsid w:val="00F82029"/>
    <w:rsid w:val="00F82257"/>
    <w:rsid w:val="00F82A73"/>
    <w:rsid w:val="00F82EF6"/>
    <w:rsid w:val="00F82F07"/>
    <w:rsid w:val="00F83162"/>
    <w:rsid w:val="00F8335E"/>
    <w:rsid w:val="00F833A1"/>
    <w:rsid w:val="00F83716"/>
    <w:rsid w:val="00F84ACF"/>
    <w:rsid w:val="00F86471"/>
    <w:rsid w:val="00F8681A"/>
    <w:rsid w:val="00F87083"/>
    <w:rsid w:val="00F87702"/>
    <w:rsid w:val="00F904F0"/>
    <w:rsid w:val="00F90755"/>
    <w:rsid w:val="00F90CC5"/>
    <w:rsid w:val="00F90E75"/>
    <w:rsid w:val="00F90E8B"/>
    <w:rsid w:val="00F9112F"/>
    <w:rsid w:val="00F9117E"/>
    <w:rsid w:val="00F91400"/>
    <w:rsid w:val="00F91E07"/>
    <w:rsid w:val="00F92038"/>
    <w:rsid w:val="00F923A7"/>
    <w:rsid w:val="00F924C8"/>
    <w:rsid w:val="00F929FC"/>
    <w:rsid w:val="00F92A92"/>
    <w:rsid w:val="00F92F9C"/>
    <w:rsid w:val="00F93B16"/>
    <w:rsid w:val="00F93E35"/>
    <w:rsid w:val="00F93F13"/>
    <w:rsid w:val="00F93F71"/>
    <w:rsid w:val="00F94421"/>
    <w:rsid w:val="00F944F0"/>
    <w:rsid w:val="00F9459B"/>
    <w:rsid w:val="00F949E4"/>
    <w:rsid w:val="00F94A68"/>
    <w:rsid w:val="00F94E1B"/>
    <w:rsid w:val="00F95673"/>
    <w:rsid w:val="00F95755"/>
    <w:rsid w:val="00F95E62"/>
    <w:rsid w:val="00F96049"/>
    <w:rsid w:val="00F96710"/>
    <w:rsid w:val="00F970CE"/>
    <w:rsid w:val="00F97125"/>
    <w:rsid w:val="00F97530"/>
    <w:rsid w:val="00F975EC"/>
    <w:rsid w:val="00F97A96"/>
    <w:rsid w:val="00F97DA3"/>
    <w:rsid w:val="00FA0145"/>
    <w:rsid w:val="00FA0271"/>
    <w:rsid w:val="00FA0735"/>
    <w:rsid w:val="00FA0CF5"/>
    <w:rsid w:val="00FA1965"/>
    <w:rsid w:val="00FA1C1C"/>
    <w:rsid w:val="00FA1E5A"/>
    <w:rsid w:val="00FA2294"/>
    <w:rsid w:val="00FA26D9"/>
    <w:rsid w:val="00FA3187"/>
    <w:rsid w:val="00FA33DE"/>
    <w:rsid w:val="00FA35CC"/>
    <w:rsid w:val="00FA3B00"/>
    <w:rsid w:val="00FA3C65"/>
    <w:rsid w:val="00FA45D1"/>
    <w:rsid w:val="00FA4724"/>
    <w:rsid w:val="00FA4AE4"/>
    <w:rsid w:val="00FA4DBA"/>
    <w:rsid w:val="00FA5177"/>
    <w:rsid w:val="00FA59D0"/>
    <w:rsid w:val="00FA59F6"/>
    <w:rsid w:val="00FA63C2"/>
    <w:rsid w:val="00FA6507"/>
    <w:rsid w:val="00FA66FB"/>
    <w:rsid w:val="00FA6778"/>
    <w:rsid w:val="00FA6A20"/>
    <w:rsid w:val="00FA6FAA"/>
    <w:rsid w:val="00FA70C0"/>
    <w:rsid w:val="00FA7331"/>
    <w:rsid w:val="00FA7D8C"/>
    <w:rsid w:val="00FA7D91"/>
    <w:rsid w:val="00FB0048"/>
    <w:rsid w:val="00FB02AD"/>
    <w:rsid w:val="00FB03D9"/>
    <w:rsid w:val="00FB0565"/>
    <w:rsid w:val="00FB0624"/>
    <w:rsid w:val="00FB0A2B"/>
    <w:rsid w:val="00FB10F7"/>
    <w:rsid w:val="00FB191F"/>
    <w:rsid w:val="00FB1A2C"/>
    <w:rsid w:val="00FB20EF"/>
    <w:rsid w:val="00FB2E82"/>
    <w:rsid w:val="00FB3093"/>
    <w:rsid w:val="00FB31DE"/>
    <w:rsid w:val="00FB35DB"/>
    <w:rsid w:val="00FB3799"/>
    <w:rsid w:val="00FB3C4F"/>
    <w:rsid w:val="00FB3E24"/>
    <w:rsid w:val="00FB418D"/>
    <w:rsid w:val="00FB4CC8"/>
    <w:rsid w:val="00FB4F08"/>
    <w:rsid w:val="00FB5455"/>
    <w:rsid w:val="00FB5674"/>
    <w:rsid w:val="00FB58F7"/>
    <w:rsid w:val="00FB597C"/>
    <w:rsid w:val="00FB5BC8"/>
    <w:rsid w:val="00FB5ECA"/>
    <w:rsid w:val="00FB6294"/>
    <w:rsid w:val="00FB6D75"/>
    <w:rsid w:val="00FB7025"/>
    <w:rsid w:val="00FB72A8"/>
    <w:rsid w:val="00FB7894"/>
    <w:rsid w:val="00FB78A2"/>
    <w:rsid w:val="00FB7A48"/>
    <w:rsid w:val="00FB7D9B"/>
    <w:rsid w:val="00FB7E0C"/>
    <w:rsid w:val="00FB7F5F"/>
    <w:rsid w:val="00FC016A"/>
    <w:rsid w:val="00FC0AEE"/>
    <w:rsid w:val="00FC0F40"/>
    <w:rsid w:val="00FC10A5"/>
    <w:rsid w:val="00FC13D9"/>
    <w:rsid w:val="00FC1973"/>
    <w:rsid w:val="00FC19E8"/>
    <w:rsid w:val="00FC20A7"/>
    <w:rsid w:val="00FC2137"/>
    <w:rsid w:val="00FC2246"/>
    <w:rsid w:val="00FC251E"/>
    <w:rsid w:val="00FC2C1A"/>
    <w:rsid w:val="00FC3165"/>
    <w:rsid w:val="00FC31D2"/>
    <w:rsid w:val="00FC3461"/>
    <w:rsid w:val="00FC3B5D"/>
    <w:rsid w:val="00FC3D08"/>
    <w:rsid w:val="00FC3E0B"/>
    <w:rsid w:val="00FC4325"/>
    <w:rsid w:val="00FC46B1"/>
    <w:rsid w:val="00FC4D81"/>
    <w:rsid w:val="00FC54A7"/>
    <w:rsid w:val="00FC5832"/>
    <w:rsid w:val="00FC5A55"/>
    <w:rsid w:val="00FC5D5C"/>
    <w:rsid w:val="00FC5DAD"/>
    <w:rsid w:val="00FC5FF2"/>
    <w:rsid w:val="00FC6995"/>
    <w:rsid w:val="00FC6CBC"/>
    <w:rsid w:val="00FC78D2"/>
    <w:rsid w:val="00FC7EA1"/>
    <w:rsid w:val="00FC7F6C"/>
    <w:rsid w:val="00FC7F97"/>
    <w:rsid w:val="00FD01AE"/>
    <w:rsid w:val="00FD033E"/>
    <w:rsid w:val="00FD07E0"/>
    <w:rsid w:val="00FD1855"/>
    <w:rsid w:val="00FD1DAF"/>
    <w:rsid w:val="00FD22E1"/>
    <w:rsid w:val="00FD2ACB"/>
    <w:rsid w:val="00FD30AD"/>
    <w:rsid w:val="00FD3477"/>
    <w:rsid w:val="00FD3F6C"/>
    <w:rsid w:val="00FD4090"/>
    <w:rsid w:val="00FD40C8"/>
    <w:rsid w:val="00FD4A5C"/>
    <w:rsid w:val="00FD4BA3"/>
    <w:rsid w:val="00FD4EB8"/>
    <w:rsid w:val="00FD5438"/>
    <w:rsid w:val="00FD55B8"/>
    <w:rsid w:val="00FD59D5"/>
    <w:rsid w:val="00FD6433"/>
    <w:rsid w:val="00FD6AF3"/>
    <w:rsid w:val="00FD745E"/>
    <w:rsid w:val="00FD7F60"/>
    <w:rsid w:val="00FE0050"/>
    <w:rsid w:val="00FE117C"/>
    <w:rsid w:val="00FE150D"/>
    <w:rsid w:val="00FE17DD"/>
    <w:rsid w:val="00FE189F"/>
    <w:rsid w:val="00FE18E8"/>
    <w:rsid w:val="00FE19B4"/>
    <w:rsid w:val="00FE1EB5"/>
    <w:rsid w:val="00FE205E"/>
    <w:rsid w:val="00FE2E01"/>
    <w:rsid w:val="00FE354D"/>
    <w:rsid w:val="00FE3791"/>
    <w:rsid w:val="00FE444A"/>
    <w:rsid w:val="00FE48D0"/>
    <w:rsid w:val="00FE4F0D"/>
    <w:rsid w:val="00FE5F6E"/>
    <w:rsid w:val="00FE64D1"/>
    <w:rsid w:val="00FE6C06"/>
    <w:rsid w:val="00FE77A7"/>
    <w:rsid w:val="00FE7C06"/>
    <w:rsid w:val="00FE7F1F"/>
    <w:rsid w:val="00FF0CD3"/>
    <w:rsid w:val="00FF0EBE"/>
    <w:rsid w:val="00FF13FE"/>
    <w:rsid w:val="00FF17C7"/>
    <w:rsid w:val="00FF21C2"/>
    <w:rsid w:val="00FF2614"/>
    <w:rsid w:val="00FF28E0"/>
    <w:rsid w:val="00FF28F8"/>
    <w:rsid w:val="00FF2D74"/>
    <w:rsid w:val="00FF3294"/>
    <w:rsid w:val="00FF3ACA"/>
    <w:rsid w:val="00FF630D"/>
    <w:rsid w:val="00FF6904"/>
    <w:rsid w:val="00FF69AE"/>
    <w:rsid w:val="00FF6B23"/>
    <w:rsid w:val="00FF7092"/>
    <w:rsid w:val="00FF7377"/>
    <w:rsid w:val="00FF75C8"/>
    <w:rsid w:val="00FF78F6"/>
    <w:rsid w:val="00FF7ABF"/>
    <w:rsid w:val="00FF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414D"/>
  <w15:docId w15:val="{E996F99C-24C2-4C30-BC28-3B8A2398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9AD"/>
  </w:style>
  <w:style w:type="paragraph" w:styleId="Heading1">
    <w:name w:val="heading 1"/>
    <w:basedOn w:val="Normal"/>
    <w:link w:val="Heading1Char"/>
    <w:uiPriority w:val="9"/>
    <w:qFormat/>
    <w:rsid w:val="00537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AF7425"/>
    <w:rPr>
      <w:sz w:val="16"/>
      <w:szCs w:val="16"/>
    </w:rPr>
  </w:style>
  <w:style w:type="paragraph" w:styleId="CommentText">
    <w:name w:val="annotation text"/>
    <w:basedOn w:val="Normal"/>
    <w:link w:val="CommentTextChar"/>
    <w:uiPriority w:val="99"/>
    <w:unhideWhenUsed/>
    <w:qFormat/>
    <w:rsid w:val="00AF7425"/>
    <w:pPr>
      <w:spacing w:line="240" w:lineRule="auto"/>
    </w:pPr>
    <w:rPr>
      <w:sz w:val="20"/>
      <w:szCs w:val="20"/>
    </w:rPr>
  </w:style>
  <w:style w:type="character" w:customStyle="1" w:styleId="CommentTextChar">
    <w:name w:val="Comment Text Char"/>
    <w:basedOn w:val="DefaultParagraphFont"/>
    <w:link w:val="CommentText"/>
    <w:uiPriority w:val="99"/>
    <w:qFormat/>
    <w:rsid w:val="00AF742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F7425"/>
    <w:rPr>
      <w:b/>
      <w:bCs/>
    </w:rPr>
  </w:style>
  <w:style w:type="character" w:customStyle="1" w:styleId="CommentSubjectChar">
    <w:name w:val="Comment Subject Char"/>
    <w:basedOn w:val="CommentTextChar"/>
    <w:link w:val="CommentSubject"/>
    <w:uiPriority w:val="99"/>
    <w:semiHidden/>
    <w:rsid w:val="00AF7425"/>
    <w:rPr>
      <w:rFonts w:eastAsiaTheme="minorEastAsia"/>
      <w:b/>
      <w:bCs/>
      <w:sz w:val="20"/>
      <w:szCs w:val="20"/>
    </w:rPr>
  </w:style>
  <w:style w:type="paragraph" w:styleId="BalloonText">
    <w:name w:val="Balloon Text"/>
    <w:basedOn w:val="Normal"/>
    <w:link w:val="BalloonTextChar"/>
    <w:uiPriority w:val="99"/>
    <w:semiHidden/>
    <w:unhideWhenUsed/>
    <w:rsid w:val="00AF7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25"/>
    <w:rPr>
      <w:rFonts w:ascii="Tahoma" w:eastAsiaTheme="minorEastAsia" w:hAnsi="Tahoma" w:cs="Tahoma"/>
      <w:sz w:val="16"/>
      <w:szCs w:val="16"/>
    </w:rPr>
  </w:style>
  <w:style w:type="paragraph" w:styleId="NormalWeb">
    <w:name w:val="Normal (Web)"/>
    <w:basedOn w:val="Normal"/>
    <w:uiPriority w:val="99"/>
    <w:semiHidden/>
    <w:unhideWhenUsed/>
    <w:rsid w:val="00AF7425"/>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99"/>
    <w:rsid w:val="00AF7425"/>
    <w:pPr>
      <w:tabs>
        <w:tab w:val="left" w:pos="4962"/>
      </w:tabs>
      <w:autoSpaceDE w:val="0"/>
      <w:autoSpaceDN w:val="0"/>
      <w:spacing w:after="0" w:line="240" w:lineRule="auto"/>
      <w:ind w:right="162"/>
    </w:pPr>
    <w:rPr>
      <w:rFonts w:ascii="Times New Roman" w:eastAsia="Times New Roman" w:hAnsi="Times New Roman" w:cs="Times New Roman"/>
      <w:b/>
      <w:bCs/>
      <w:sz w:val="32"/>
      <w:szCs w:val="32"/>
      <w:lang w:eastAsia="fr-FR"/>
    </w:rPr>
  </w:style>
  <w:style w:type="character" w:customStyle="1" w:styleId="BodyTextChar">
    <w:name w:val="Body Text Char"/>
    <w:basedOn w:val="DefaultParagraphFont"/>
    <w:link w:val="BodyText"/>
    <w:uiPriority w:val="99"/>
    <w:rsid w:val="00AF7425"/>
    <w:rPr>
      <w:rFonts w:ascii="Times New Roman" w:eastAsia="Times New Roman" w:hAnsi="Times New Roman" w:cs="Times New Roman"/>
      <w:b/>
      <w:bCs/>
      <w:sz w:val="32"/>
      <w:szCs w:val="32"/>
      <w:lang w:eastAsia="fr-FR"/>
    </w:rPr>
  </w:style>
  <w:style w:type="character" w:styleId="HTMLCite">
    <w:name w:val="HTML Cite"/>
    <w:basedOn w:val="DefaultParagraphFont"/>
    <w:uiPriority w:val="99"/>
    <w:semiHidden/>
    <w:unhideWhenUsed/>
    <w:rsid w:val="00AF7425"/>
    <w:rPr>
      <w:i/>
      <w:iCs/>
    </w:rPr>
  </w:style>
  <w:style w:type="character" w:customStyle="1" w:styleId="cit-print-date">
    <w:name w:val="cit-print-date"/>
    <w:basedOn w:val="DefaultParagraphFont"/>
    <w:rsid w:val="00AF7425"/>
  </w:style>
  <w:style w:type="character" w:customStyle="1" w:styleId="cit-sep">
    <w:name w:val="cit-sep"/>
    <w:basedOn w:val="DefaultParagraphFont"/>
    <w:rsid w:val="00AF7425"/>
  </w:style>
  <w:style w:type="character" w:customStyle="1" w:styleId="cit-vol">
    <w:name w:val="cit-vol"/>
    <w:basedOn w:val="DefaultParagraphFont"/>
    <w:rsid w:val="00AF7425"/>
  </w:style>
  <w:style w:type="character" w:customStyle="1" w:styleId="cit-issue">
    <w:name w:val="cit-issue"/>
    <w:basedOn w:val="DefaultParagraphFont"/>
    <w:rsid w:val="00AF7425"/>
  </w:style>
  <w:style w:type="character" w:customStyle="1" w:styleId="cit-first-page">
    <w:name w:val="cit-first-page"/>
    <w:basedOn w:val="DefaultParagraphFont"/>
    <w:rsid w:val="00AF7425"/>
  </w:style>
  <w:style w:type="character" w:customStyle="1" w:styleId="cit-last-page">
    <w:name w:val="cit-last-page"/>
    <w:basedOn w:val="DefaultParagraphFont"/>
    <w:rsid w:val="00AF7425"/>
  </w:style>
  <w:style w:type="character" w:customStyle="1" w:styleId="cit-doi">
    <w:name w:val="cit-doi"/>
    <w:basedOn w:val="DefaultParagraphFont"/>
    <w:rsid w:val="00AF7425"/>
  </w:style>
  <w:style w:type="character" w:styleId="Hyperlink">
    <w:name w:val="Hyperlink"/>
    <w:basedOn w:val="DefaultParagraphFont"/>
    <w:uiPriority w:val="99"/>
    <w:unhideWhenUsed/>
    <w:rsid w:val="00AF7425"/>
    <w:rPr>
      <w:color w:val="0000FF" w:themeColor="hyperlink"/>
      <w:u w:val="single"/>
    </w:rPr>
  </w:style>
  <w:style w:type="paragraph" w:styleId="ListParagraph">
    <w:name w:val="List Paragraph"/>
    <w:basedOn w:val="Normal"/>
    <w:uiPriority w:val="34"/>
    <w:qFormat/>
    <w:rsid w:val="00AF7425"/>
    <w:pPr>
      <w:ind w:left="720"/>
      <w:contextualSpacing/>
    </w:pPr>
  </w:style>
  <w:style w:type="paragraph" w:styleId="Revision">
    <w:name w:val="Revision"/>
    <w:hidden/>
    <w:uiPriority w:val="99"/>
    <w:semiHidden/>
    <w:rsid w:val="004A75B2"/>
    <w:pPr>
      <w:spacing w:after="0" w:line="240" w:lineRule="auto"/>
    </w:pPr>
  </w:style>
  <w:style w:type="character" w:styleId="PlaceholderText">
    <w:name w:val="Placeholder Text"/>
    <w:basedOn w:val="DefaultParagraphFont"/>
    <w:uiPriority w:val="99"/>
    <w:semiHidden/>
    <w:rsid w:val="00AC19AD"/>
    <w:rPr>
      <w:color w:val="808080"/>
    </w:rPr>
  </w:style>
  <w:style w:type="paragraph" w:styleId="FootnoteText">
    <w:name w:val="footnote text"/>
    <w:basedOn w:val="Normal"/>
    <w:link w:val="FootnoteTextChar"/>
    <w:uiPriority w:val="99"/>
    <w:semiHidden/>
    <w:unhideWhenUsed/>
    <w:rsid w:val="00A97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C07"/>
    <w:rPr>
      <w:sz w:val="20"/>
      <w:szCs w:val="20"/>
    </w:rPr>
  </w:style>
  <w:style w:type="character" w:styleId="FootnoteReference">
    <w:name w:val="footnote reference"/>
    <w:basedOn w:val="DefaultParagraphFont"/>
    <w:uiPriority w:val="99"/>
    <w:semiHidden/>
    <w:unhideWhenUsed/>
    <w:rsid w:val="00A97C07"/>
    <w:rPr>
      <w:vertAlign w:val="superscript"/>
    </w:rPr>
  </w:style>
  <w:style w:type="paragraph" w:styleId="Bibliography">
    <w:name w:val="Bibliography"/>
    <w:basedOn w:val="Normal"/>
    <w:next w:val="Normal"/>
    <w:uiPriority w:val="37"/>
    <w:unhideWhenUsed/>
    <w:rsid w:val="00C74660"/>
    <w:pPr>
      <w:spacing w:after="0" w:line="480" w:lineRule="auto"/>
      <w:ind w:left="720" w:hanging="720"/>
    </w:pPr>
  </w:style>
  <w:style w:type="paragraph" w:styleId="Header">
    <w:name w:val="header"/>
    <w:basedOn w:val="Normal"/>
    <w:link w:val="HeaderChar"/>
    <w:uiPriority w:val="99"/>
    <w:unhideWhenUsed/>
    <w:rsid w:val="00A55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F50"/>
  </w:style>
  <w:style w:type="paragraph" w:styleId="Footer">
    <w:name w:val="footer"/>
    <w:basedOn w:val="Normal"/>
    <w:link w:val="FooterChar"/>
    <w:uiPriority w:val="99"/>
    <w:unhideWhenUsed/>
    <w:rsid w:val="00A55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F50"/>
  </w:style>
  <w:style w:type="character" w:styleId="Emphasis">
    <w:name w:val="Emphasis"/>
    <w:basedOn w:val="DefaultParagraphFont"/>
    <w:uiPriority w:val="20"/>
    <w:qFormat/>
    <w:rsid w:val="002F3A2C"/>
    <w:rPr>
      <w:i/>
      <w:iCs/>
    </w:rPr>
  </w:style>
  <w:style w:type="character" w:customStyle="1" w:styleId="Heading1Char">
    <w:name w:val="Heading 1 Char"/>
    <w:basedOn w:val="DefaultParagraphFont"/>
    <w:link w:val="Heading1"/>
    <w:uiPriority w:val="9"/>
    <w:rsid w:val="005371B3"/>
    <w:rPr>
      <w:rFonts w:ascii="Times New Roman" w:eastAsia="Times New Roman" w:hAnsi="Times New Roman" w:cs="Times New Roman"/>
      <w:b/>
      <w:bCs/>
      <w:kern w:val="36"/>
      <w:sz w:val="48"/>
      <w:szCs w:val="48"/>
    </w:rPr>
  </w:style>
  <w:style w:type="character" w:customStyle="1" w:styleId="volumeinfo">
    <w:name w:val="volumeinfo"/>
    <w:basedOn w:val="DefaultParagraphFont"/>
    <w:rsid w:val="005371B3"/>
  </w:style>
  <w:style w:type="character" w:customStyle="1" w:styleId="accordion-tabbedtab-mobile">
    <w:name w:val="accordion-tabbed__tab-mobile"/>
    <w:basedOn w:val="DefaultParagraphFont"/>
    <w:rsid w:val="006D3351"/>
  </w:style>
  <w:style w:type="character" w:customStyle="1" w:styleId="comma-separator">
    <w:name w:val="comma-separator"/>
    <w:basedOn w:val="DefaultParagraphFont"/>
    <w:rsid w:val="006D3351"/>
  </w:style>
  <w:style w:type="character" w:customStyle="1" w:styleId="epub-state">
    <w:name w:val="epub-state"/>
    <w:basedOn w:val="DefaultParagraphFont"/>
    <w:rsid w:val="006D3351"/>
  </w:style>
  <w:style w:type="character" w:customStyle="1" w:styleId="epub-date">
    <w:name w:val="epub-date"/>
    <w:basedOn w:val="DefaultParagraphFont"/>
    <w:rsid w:val="006D3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288">
      <w:bodyDiv w:val="1"/>
      <w:marLeft w:val="0"/>
      <w:marRight w:val="0"/>
      <w:marTop w:val="0"/>
      <w:marBottom w:val="0"/>
      <w:divBdr>
        <w:top w:val="none" w:sz="0" w:space="0" w:color="auto"/>
        <w:left w:val="none" w:sz="0" w:space="0" w:color="auto"/>
        <w:bottom w:val="none" w:sz="0" w:space="0" w:color="auto"/>
        <w:right w:val="none" w:sz="0" w:space="0" w:color="auto"/>
      </w:divBdr>
    </w:div>
    <w:div w:id="127094010">
      <w:bodyDiv w:val="1"/>
      <w:marLeft w:val="0"/>
      <w:marRight w:val="0"/>
      <w:marTop w:val="0"/>
      <w:marBottom w:val="0"/>
      <w:divBdr>
        <w:top w:val="none" w:sz="0" w:space="0" w:color="auto"/>
        <w:left w:val="none" w:sz="0" w:space="0" w:color="auto"/>
        <w:bottom w:val="none" w:sz="0" w:space="0" w:color="auto"/>
        <w:right w:val="none" w:sz="0" w:space="0" w:color="auto"/>
      </w:divBdr>
      <w:divsChild>
        <w:div w:id="2111198495">
          <w:marLeft w:val="0"/>
          <w:marRight w:val="0"/>
          <w:marTop w:val="0"/>
          <w:marBottom w:val="0"/>
          <w:divBdr>
            <w:top w:val="none" w:sz="0" w:space="0" w:color="auto"/>
            <w:left w:val="none" w:sz="0" w:space="0" w:color="auto"/>
            <w:bottom w:val="none" w:sz="0" w:space="0" w:color="auto"/>
            <w:right w:val="none" w:sz="0" w:space="0" w:color="auto"/>
          </w:divBdr>
          <w:divsChild>
            <w:div w:id="1214541858">
              <w:marLeft w:val="0"/>
              <w:marRight w:val="0"/>
              <w:marTop w:val="0"/>
              <w:marBottom w:val="0"/>
              <w:divBdr>
                <w:top w:val="none" w:sz="0" w:space="0" w:color="auto"/>
                <w:left w:val="none" w:sz="0" w:space="0" w:color="auto"/>
                <w:bottom w:val="none" w:sz="0" w:space="0" w:color="auto"/>
                <w:right w:val="none" w:sz="0" w:space="0" w:color="auto"/>
              </w:divBdr>
              <w:divsChild>
                <w:div w:id="1985499350">
                  <w:marLeft w:val="0"/>
                  <w:marRight w:val="0"/>
                  <w:marTop w:val="0"/>
                  <w:marBottom w:val="0"/>
                  <w:divBdr>
                    <w:top w:val="none" w:sz="0" w:space="0" w:color="auto"/>
                    <w:left w:val="none" w:sz="0" w:space="0" w:color="auto"/>
                    <w:bottom w:val="none" w:sz="0" w:space="0" w:color="auto"/>
                    <w:right w:val="none" w:sz="0" w:space="0" w:color="auto"/>
                  </w:divBdr>
                  <w:divsChild>
                    <w:div w:id="16710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2587">
          <w:marLeft w:val="0"/>
          <w:marRight w:val="0"/>
          <w:marTop w:val="0"/>
          <w:marBottom w:val="0"/>
          <w:divBdr>
            <w:top w:val="none" w:sz="0" w:space="0" w:color="auto"/>
            <w:left w:val="none" w:sz="0" w:space="0" w:color="auto"/>
            <w:bottom w:val="none" w:sz="0" w:space="0" w:color="auto"/>
            <w:right w:val="none" w:sz="0" w:space="0" w:color="auto"/>
          </w:divBdr>
          <w:divsChild>
            <w:div w:id="850800975">
              <w:marLeft w:val="0"/>
              <w:marRight w:val="0"/>
              <w:marTop w:val="0"/>
              <w:marBottom w:val="0"/>
              <w:divBdr>
                <w:top w:val="none" w:sz="0" w:space="0" w:color="auto"/>
                <w:left w:val="none" w:sz="0" w:space="0" w:color="auto"/>
                <w:bottom w:val="none" w:sz="0" w:space="0" w:color="auto"/>
                <w:right w:val="none" w:sz="0" w:space="0" w:color="auto"/>
              </w:divBdr>
            </w:div>
            <w:div w:id="932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4260">
      <w:bodyDiv w:val="1"/>
      <w:marLeft w:val="0"/>
      <w:marRight w:val="0"/>
      <w:marTop w:val="0"/>
      <w:marBottom w:val="0"/>
      <w:divBdr>
        <w:top w:val="none" w:sz="0" w:space="0" w:color="auto"/>
        <w:left w:val="none" w:sz="0" w:space="0" w:color="auto"/>
        <w:bottom w:val="none" w:sz="0" w:space="0" w:color="auto"/>
        <w:right w:val="none" w:sz="0" w:space="0" w:color="auto"/>
      </w:divBdr>
      <w:divsChild>
        <w:div w:id="2085567289">
          <w:marLeft w:val="0"/>
          <w:marRight w:val="0"/>
          <w:marTop w:val="0"/>
          <w:marBottom w:val="0"/>
          <w:divBdr>
            <w:top w:val="none" w:sz="0" w:space="0" w:color="auto"/>
            <w:left w:val="none" w:sz="0" w:space="0" w:color="auto"/>
            <w:bottom w:val="none" w:sz="0" w:space="0" w:color="auto"/>
            <w:right w:val="none" w:sz="0" w:space="0" w:color="auto"/>
          </w:divBdr>
        </w:div>
        <w:div w:id="114256605">
          <w:marLeft w:val="0"/>
          <w:marRight w:val="0"/>
          <w:marTop w:val="0"/>
          <w:marBottom w:val="0"/>
          <w:divBdr>
            <w:top w:val="none" w:sz="0" w:space="0" w:color="auto"/>
            <w:left w:val="none" w:sz="0" w:space="0" w:color="auto"/>
            <w:bottom w:val="single" w:sz="6" w:space="0" w:color="C0C0C0"/>
            <w:right w:val="none" w:sz="0" w:space="0" w:color="auto"/>
          </w:divBdr>
          <w:divsChild>
            <w:div w:id="1119032458">
              <w:marLeft w:val="0"/>
              <w:marRight w:val="0"/>
              <w:marTop w:val="0"/>
              <w:marBottom w:val="0"/>
              <w:divBdr>
                <w:top w:val="none" w:sz="0" w:space="0" w:color="auto"/>
                <w:left w:val="none" w:sz="0" w:space="0" w:color="auto"/>
                <w:bottom w:val="none" w:sz="0" w:space="0" w:color="auto"/>
                <w:right w:val="none" w:sz="0" w:space="0" w:color="auto"/>
              </w:divBdr>
              <w:divsChild>
                <w:div w:id="1412115115">
                  <w:marLeft w:val="0"/>
                  <w:marRight w:val="0"/>
                  <w:marTop w:val="0"/>
                  <w:marBottom w:val="0"/>
                  <w:divBdr>
                    <w:top w:val="none" w:sz="0" w:space="0" w:color="auto"/>
                    <w:left w:val="none" w:sz="0" w:space="0" w:color="auto"/>
                    <w:bottom w:val="none" w:sz="0" w:space="0" w:color="auto"/>
                    <w:right w:val="none" w:sz="0" w:space="0" w:color="auto"/>
                  </w:divBdr>
                </w:div>
                <w:div w:id="18622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374">
          <w:marLeft w:val="0"/>
          <w:marRight w:val="0"/>
          <w:marTop w:val="0"/>
          <w:marBottom w:val="0"/>
          <w:divBdr>
            <w:top w:val="none" w:sz="0" w:space="0" w:color="auto"/>
            <w:left w:val="none" w:sz="0" w:space="0" w:color="auto"/>
            <w:bottom w:val="none" w:sz="0" w:space="0" w:color="auto"/>
            <w:right w:val="none" w:sz="0" w:space="0" w:color="auto"/>
          </w:divBdr>
        </w:div>
      </w:divsChild>
    </w:div>
    <w:div w:id="408843698">
      <w:bodyDiv w:val="1"/>
      <w:marLeft w:val="0"/>
      <w:marRight w:val="0"/>
      <w:marTop w:val="0"/>
      <w:marBottom w:val="0"/>
      <w:divBdr>
        <w:top w:val="none" w:sz="0" w:space="0" w:color="auto"/>
        <w:left w:val="none" w:sz="0" w:space="0" w:color="auto"/>
        <w:bottom w:val="none" w:sz="0" w:space="0" w:color="auto"/>
        <w:right w:val="none" w:sz="0" w:space="0" w:color="auto"/>
      </w:divBdr>
      <w:divsChild>
        <w:div w:id="888145525">
          <w:marLeft w:val="0"/>
          <w:marRight w:val="0"/>
          <w:marTop w:val="0"/>
          <w:marBottom w:val="0"/>
          <w:divBdr>
            <w:top w:val="none" w:sz="0" w:space="0" w:color="auto"/>
            <w:left w:val="none" w:sz="0" w:space="0" w:color="auto"/>
            <w:bottom w:val="none" w:sz="0" w:space="0" w:color="auto"/>
            <w:right w:val="none" w:sz="0" w:space="0" w:color="auto"/>
          </w:divBdr>
          <w:divsChild>
            <w:div w:id="1634098761">
              <w:marLeft w:val="0"/>
              <w:marRight w:val="0"/>
              <w:marTop w:val="0"/>
              <w:marBottom w:val="0"/>
              <w:divBdr>
                <w:top w:val="none" w:sz="0" w:space="0" w:color="auto"/>
                <w:left w:val="none" w:sz="0" w:space="0" w:color="auto"/>
                <w:bottom w:val="none" w:sz="0" w:space="0" w:color="auto"/>
                <w:right w:val="none" w:sz="0" w:space="0" w:color="auto"/>
              </w:divBdr>
              <w:divsChild>
                <w:div w:id="308441445">
                  <w:marLeft w:val="0"/>
                  <w:marRight w:val="0"/>
                  <w:marTop w:val="0"/>
                  <w:marBottom w:val="0"/>
                  <w:divBdr>
                    <w:top w:val="none" w:sz="0" w:space="0" w:color="auto"/>
                    <w:left w:val="none" w:sz="0" w:space="0" w:color="auto"/>
                    <w:bottom w:val="none" w:sz="0" w:space="0" w:color="auto"/>
                    <w:right w:val="none" w:sz="0" w:space="0" w:color="auto"/>
                  </w:divBdr>
                  <w:divsChild>
                    <w:div w:id="41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995">
          <w:marLeft w:val="0"/>
          <w:marRight w:val="0"/>
          <w:marTop w:val="0"/>
          <w:marBottom w:val="0"/>
          <w:divBdr>
            <w:top w:val="none" w:sz="0" w:space="0" w:color="auto"/>
            <w:left w:val="none" w:sz="0" w:space="0" w:color="auto"/>
            <w:bottom w:val="none" w:sz="0" w:space="0" w:color="auto"/>
            <w:right w:val="none" w:sz="0" w:space="0" w:color="auto"/>
          </w:divBdr>
          <w:divsChild>
            <w:div w:id="853571930">
              <w:marLeft w:val="0"/>
              <w:marRight w:val="0"/>
              <w:marTop w:val="0"/>
              <w:marBottom w:val="0"/>
              <w:divBdr>
                <w:top w:val="none" w:sz="0" w:space="0" w:color="auto"/>
                <w:left w:val="none" w:sz="0" w:space="0" w:color="auto"/>
                <w:bottom w:val="none" w:sz="0" w:space="0" w:color="auto"/>
                <w:right w:val="none" w:sz="0" w:space="0" w:color="auto"/>
              </w:divBdr>
            </w:div>
            <w:div w:id="7825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244">
      <w:bodyDiv w:val="1"/>
      <w:marLeft w:val="0"/>
      <w:marRight w:val="0"/>
      <w:marTop w:val="0"/>
      <w:marBottom w:val="0"/>
      <w:divBdr>
        <w:top w:val="none" w:sz="0" w:space="0" w:color="auto"/>
        <w:left w:val="none" w:sz="0" w:space="0" w:color="auto"/>
        <w:bottom w:val="none" w:sz="0" w:space="0" w:color="auto"/>
        <w:right w:val="none" w:sz="0" w:space="0" w:color="auto"/>
      </w:divBdr>
    </w:div>
    <w:div w:id="1680084920">
      <w:bodyDiv w:val="1"/>
      <w:marLeft w:val="0"/>
      <w:marRight w:val="0"/>
      <w:marTop w:val="0"/>
      <w:marBottom w:val="0"/>
      <w:divBdr>
        <w:top w:val="none" w:sz="0" w:space="0" w:color="auto"/>
        <w:left w:val="none" w:sz="0" w:space="0" w:color="auto"/>
        <w:bottom w:val="none" w:sz="0" w:space="0" w:color="auto"/>
        <w:right w:val="none" w:sz="0" w:space="0" w:color="auto"/>
      </w:divBdr>
      <w:divsChild>
        <w:div w:id="1344741587">
          <w:marLeft w:val="0"/>
          <w:marRight w:val="0"/>
          <w:marTop w:val="0"/>
          <w:marBottom w:val="0"/>
          <w:divBdr>
            <w:top w:val="none" w:sz="0" w:space="0" w:color="auto"/>
            <w:left w:val="none" w:sz="0" w:space="0" w:color="auto"/>
            <w:bottom w:val="none" w:sz="0" w:space="0" w:color="auto"/>
            <w:right w:val="none" w:sz="0" w:space="0" w:color="auto"/>
          </w:divBdr>
          <w:divsChild>
            <w:div w:id="1959027271">
              <w:marLeft w:val="0"/>
              <w:marRight w:val="0"/>
              <w:marTop w:val="0"/>
              <w:marBottom w:val="0"/>
              <w:divBdr>
                <w:top w:val="none" w:sz="0" w:space="0" w:color="auto"/>
                <w:left w:val="none" w:sz="0" w:space="0" w:color="auto"/>
                <w:bottom w:val="none" w:sz="0" w:space="0" w:color="auto"/>
                <w:right w:val="none" w:sz="0" w:space="0" w:color="auto"/>
              </w:divBdr>
            </w:div>
          </w:divsChild>
        </w:div>
        <w:div w:id="1099832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7BCD-0755-4A21-9F85-5DC98481F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11802</Words>
  <Characters>67278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FLBS</Company>
  <LinksUpToDate>false</LinksUpToDate>
  <CharactersWithSpaces>78923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dc:creator>
  <cp:lastModifiedBy>Hemstrom, William Beryl</cp:lastModifiedBy>
  <cp:revision>4</cp:revision>
  <dcterms:created xsi:type="dcterms:W3CDTF">2023-04-12T21:42:00Z</dcterms:created>
  <dcterms:modified xsi:type="dcterms:W3CDTF">2023-04-20T20:43:00Z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2023-03-10T17:51:51Z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ba33fbc3-9c2c-4754-b7a2-75571f59b422</vt:lpwstr>
  </property>
  <property fmtid="{D5CDD505-2E9C-101B-9397-08002B2CF9AE}" pid="8" name="MSIP_Label_4044bd30-2ed7-4c9d-9d12-46200872a97b_ContentBits">
    <vt:lpwstr>0</vt:lpwstr>
  </property>
  <property fmtid="{D5CDD505-2E9C-101B-9397-08002B2CF9AE}" pid="9" name="ZOTERO_PREF_1">
    <vt:lpwstr>&lt;data data-version="3" zotero-version="6.0.23"&gt;&lt;session id="2SgbUw9w"/&gt;&lt;style id="http://www.zotero.org/styles/molecular-ecology" hasBibliography="1" bibliographyStyleHasBeenSet="1"/&gt;&lt;prefs&gt;&lt;pref name="fieldType" value="Field"/&gt;&lt;/prefs&gt;&lt;/data&gt;</vt:lpwstr>
  </property>
  <property fmtid="{D5CDD505-2E9C-101B-9397-08002B2CF9AE}" pid="10" name="GrammarlyDocumentId">
    <vt:lpwstr>4b2aee4ed997952bfcbd5e43f56fb3ee54a635a43dc506cd6831b4ad4d01729d</vt:lpwstr>
  </property>
</Properties>
</file>